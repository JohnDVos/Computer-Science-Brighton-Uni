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9D" w:rsidRDefault="008A7C9D">
      <w:r>
        <w:rPr>
          <w:noProof/>
        </w:rPr>
        <mc:AlternateContent>
          <mc:Choice Requires="wps">
            <w:drawing>
              <wp:anchor distT="45720" distB="45720" distL="114300" distR="114300" simplePos="0" relativeHeight="251661312" behindDoc="0" locked="0" layoutInCell="1" allowOverlap="1" wp14:anchorId="44773CE7" wp14:editId="2D6843AF">
                <wp:simplePos x="0" y="0"/>
                <wp:positionH relativeFrom="margin">
                  <wp:align>right</wp:align>
                </wp:positionH>
                <wp:positionV relativeFrom="paragraph">
                  <wp:posOffset>0</wp:posOffset>
                </wp:positionV>
                <wp:extent cx="5734050" cy="6845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84530"/>
                        </a:xfrm>
                        <a:prstGeom prst="rect">
                          <a:avLst/>
                        </a:prstGeom>
                        <a:noFill/>
                        <a:ln w="9525">
                          <a:noFill/>
                          <a:miter lim="800000"/>
                          <a:headEnd/>
                          <a:tailEnd/>
                        </a:ln>
                      </wps:spPr>
                      <wps:txbx>
                        <w:txbxContent>
                          <w:p w:rsidR="00DE3B1F" w:rsidRPr="008A7C9D" w:rsidRDefault="00DE3B1F">
                            <w:pPr>
                              <w:rPr>
                                <w:color w:val="FFFFFF" w:themeColor="background1"/>
                                <w:sz w:val="40"/>
                              </w:rPr>
                            </w:pPr>
                            <w:r w:rsidRPr="008A7C9D">
                              <w:rPr>
                                <w:color w:val="FFFFFF" w:themeColor="background1"/>
                                <w:sz w:val="40"/>
                              </w:rPr>
                              <w:t>Ethical and Legal Questions around autonomous vehicles: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773CE7" id="_x0000_t202" coordsize="21600,21600" o:spt="202" path="m0,0l0,21600,21600,21600,21600,0xe">
                <v:stroke joinstyle="miter"/>
                <v:path gradientshapeok="t" o:connecttype="rect"/>
              </v:shapetype>
              <v:shape id="Text Box 2" o:spid="_x0000_s1026" type="#_x0000_t202" style="position:absolute;margin-left:400.3pt;margin-top:0;width:451.5pt;height:53.9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" filled="f" stroked="f">
                <v:textbox style="mso-fit-shape-to-text:t">
                  <w:txbxContent>
                    <w:p w:rsidR="00DE3B1F" w:rsidRPr="008A7C9D" w:rsidRDefault="00DE3B1F">
                      <w:pPr>
                        <w:rPr>
                          <w:color w:val="FFFFFF" w:themeColor="background1"/>
                          <w:sz w:val="40"/>
                        </w:rPr>
                      </w:pPr>
                      <w:r w:rsidRPr="008A7C9D">
                        <w:rPr>
                          <w:color w:val="FFFFFF" w:themeColor="background1"/>
                          <w:sz w:val="40"/>
                        </w:rPr>
                        <w:t>Ethical and Legal Questions around autonomous vehicles:</w:t>
                      </w:r>
                    </w:p>
                  </w:txbxContent>
                </v:textbox>
                <w10:wrap type="square" anchorx="margin"/>
              </v:shape>
            </w:pict>
          </mc:Fallback>
        </mc:AlternateContent>
      </w:r>
      <w:r>
        <w:rPr>
          <w:noProof/>
        </w:rPr>
        <mc:AlternateContent>
          <mc:Choice Requires="wpg">
            <w:drawing>
              <wp:anchor distT="0" distB="0" distL="114300" distR="114300" simplePos="0" relativeHeight="251659264" behindDoc="1" locked="0" layoutInCell="1" allowOverlap="1" wp14:anchorId="13F95B48" wp14:editId="602F904D">
                <wp:simplePos x="0" y="0"/>
                <wp:positionH relativeFrom="page">
                  <wp:align>left</wp:align>
                </wp:positionH>
                <wp:positionV relativeFrom="paragraph">
                  <wp:posOffset>-910590</wp:posOffset>
                </wp:positionV>
                <wp:extent cx="7620000" cy="11525250"/>
                <wp:effectExtent l="0" t="0" r="0" b="0"/>
                <wp:wrapNone/>
                <wp:docPr id="49" name="Group 49"/>
                <wp:cNvGraphicFramePr/>
                <a:graphic xmlns:a="http://schemas.openxmlformats.org/drawingml/2006/main">
                  <a:graphicData uri="http://schemas.microsoft.com/office/word/2010/wordprocessingGroup">
                    <wpg:wgp>
                      <wpg:cNvGrpSpPr/>
                      <wpg:grpSpPr>
                        <a:xfrm>
                          <a:off x="0" y="0"/>
                          <a:ext cx="7620000" cy="1152525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E3B1F" w:rsidRDefault="00DE3B1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3F95B48" id="Group 49" o:spid="_x0000_s1027" style="position:absolute;margin-left:0;margin-top:-71.65pt;width:600pt;height:907.5pt;z-index:-251657216;mso-position-horizontal:left;mso-position-horizontal-relative:page;mso-width-relative:margin;mso-height-relative:margin"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rsidR="00DE3B1F" w:rsidRDefault="00DE3B1F">
                        <w:pPr>
                          <w:pStyle w:val="NoSpacing"/>
                          <w:rPr>
                            <w:color w:val="FFFFFF" w:themeColor="background1"/>
                            <w:sz w:val="48"/>
                            <w:szCs w:val="48"/>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w10:wrap anchorx="page"/>
              </v:group>
            </w:pict>
          </mc:Fallback>
        </mc:AlternateContent>
      </w:r>
    </w:p>
    <w:sdt>
      <w:sdtPr>
        <w:id w:val="1970936164"/>
        <w:docPartObj>
          <w:docPartGallery w:val="Cover Pages"/>
          <w:docPartUnique/>
        </w:docPartObj>
      </w:sdtPr>
      <w:sdtEndPr>
        <w:rPr>
          <w:rFonts w:ascii="Arial" w:hAnsi="Arial" w:cs="Arial"/>
          <w:i/>
          <w:color w:val="000000"/>
          <w:sz w:val="20"/>
          <w:u w:val="single"/>
        </w:rPr>
      </w:sdtEndPr>
      <w:sdtContent>
        <w:p w:rsidR="008A7C9D" w:rsidRDefault="008A7C9D"/>
        <w:p w:rsidR="008A7C9D" w:rsidRDefault="00ED258E">
          <w:pPr>
            <w:spacing w:after="160" w:line="259" w:lineRule="auto"/>
            <w:rPr>
              <w:rFonts w:ascii="Arial" w:hAnsi="Arial" w:cs="Arial"/>
              <w:b/>
              <w:color w:val="000000"/>
              <w:sz w:val="20"/>
              <w:szCs w:val="20"/>
              <w:u w:val="single"/>
            </w:rPr>
          </w:pPr>
          <w:r>
            <w:rPr>
              <w:noProof/>
            </w:rPr>
            <mc:AlternateContent>
              <mc:Choice Requires="wps">
                <w:drawing>
                  <wp:anchor distT="45720" distB="45720" distL="114300" distR="114300" simplePos="0" relativeHeight="251663360" behindDoc="0" locked="0" layoutInCell="1" allowOverlap="1" wp14:anchorId="1BBFCE30" wp14:editId="2855D6B7">
                    <wp:simplePos x="0" y="0"/>
                    <wp:positionH relativeFrom="margin">
                      <wp:align>right</wp:align>
                    </wp:positionH>
                    <wp:positionV relativeFrom="paragraph">
                      <wp:posOffset>7080885</wp:posOffset>
                    </wp:positionV>
                    <wp:extent cx="5734050" cy="39243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92430"/>
                            </a:xfrm>
                            <a:prstGeom prst="rect">
                              <a:avLst/>
                            </a:prstGeom>
                            <a:noFill/>
                            <a:ln w="9525">
                              <a:noFill/>
                              <a:miter lim="800000"/>
                              <a:headEnd/>
                              <a:tailEnd/>
                            </a:ln>
                          </wps:spPr>
                          <wps:txbx>
                            <w:txbxContent>
                              <w:p w:rsidR="00DE3B1F" w:rsidRPr="008A7C9D" w:rsidRDefault="00DE3B1F" w:rsidP="00ED258E">
                                <w:pPr>
                                  <w:rPr>
                                    <w:color w:val="FFFFFF" w:themeColor="background1"/>
                                    <w:sz w:val="40"/>
                                  </w:rPr>
                                </w:pPr>
                                <w:r>
                                  <w:rPr>
                                    <w:color w:val="FFFFFF" w:themeColor="background1"/>
                                    <w:sz w:val="40"/>
                                  </w:rPr>
                                  <w:t>By John 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FCE30" id="_x0000_s1035" type="#_x0000_t202" style="position:absolute;margin-left:400.3pt;margin-top:557.55pt;width:451.5pt;height:30.9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" filled="f" stroked="f">
                    <v:textbox style="mso-fit-shape-to-text:t">
                      <w:txbxContent>
                        <w:p w:rsidR="00DE3B1F" w:rsidRPr="008A7C9D" w:rsidRDefault="00DE3B1F" w:rsidP="00ED258E">
                          <w:pPr>
                            <w:rPr>
                              <w:color w:val="FFFFFF" w:themeColor="background1"/>
                              <w:sz w:val="40"/>
                            </w:rPr>
                          </w:pPr>
                          <w:r>
                            <w:rPr>
                              <w:color w:val="FFFFFF" w:themeColor="background1"/>
                              <w:sz w:val="40"/>
                            </w:rPr>
                            <w:t>By John Vos</w:t>
                          </w:r>
                        </w:p>
                      </w:txbxContent>
                    </v:textbox>
                    <w10:wrap type="square" anchorx="margin"/>
                  </v:shape>
                </w:pict>
              </mc:Fallback>
            </mc:AlternateContent>
          </w:r>
          <w:r w:rsidR="008A7C9D">
            <w:rPr>
              <w:rFonts w:ascii="Arial" w:hAnsi="Arial" w:cs="Arial"/>
              <w:i/>
              <w:color w:val="000000"/>
              <w:sz w:val="20"/>
              <w:u w:val="single"/>
            </w:rPr>
            <w:br w:type="page"/>
          </w:r>
        </w:p>
      </w:sdtContent>
    </w:sdt>
    <w:p w:rsidR="009019DF" w:rsidRDefault="00F32E27" w:rsidP="00495A42">
      <w:pPr>
        <w:pStyle w:val="BodyText"/>
        <w:widowControl w:val="0"/>
        <w:jc w:val="center"/>
        <w:rPr>
          <w:rFonts w:ascii="Arial" w:hAnsi="Arial" w:cs="Arial"/>
          <w:i w:val="0"/>
          <w:color w:val="000000"/>
          <w:sz w:val="20"/>
          <w:u w:val="single"/>
          <w:lang w:val="en-GB" w:eastAsia="en-GB"/>
        </w:rPr>
      </w:pPr>
      <w:r>
        <w:rPr>
          <w:rFonts w:ascii="Arial" w:hAnsi="Arial" w:cs="Arial"/>
          <w:i w:val="0"/>
          <w:color w:val="000000"/>
          <w:sz w:val="20"/>
          <w:u w:val="single"/>
          <w:lang w:val="en-GB" w:eastAsia="en-GB"/>
        </w:rPr>
        <w:t>Table of Content</w:t>
      </w:r>
      <w:r w:rsidR="00DF1EFF" w:rsidRPr="00DF1EFF">
        <w:rPr>
          <w:rFonts w:ascii="Arial" w:hAnsi="Arial" w:cs="Arial"/>
          <w:i w:val="0"/>
          <w:color w:val="000000"/>
          <w:sz w:val="20"/>
          <w:u w:val="single"/>
          <w:lang w:val="en-GB" w:eastAsia="en-GB"/>
        </w:rPr>
        <w:t>:</w:t>
      </w:r>
    </w:p>
    <w:p w:rsidR="00495A42" w:rsidRPr="00495A42" w:rsidRDefault="00495A42" w:rsidP="00495A42">
      <w:pPr>
        <w:pStyle w:val="BodyText"/>
        <w:widowControl w:val="0"/>
        <w:jc w:val="center"/>
        <w:rPr>
          <w:rFonts w:ascii="Arial" w:hAnsi="Arial" w:cs="Arial"/>
          <w:i w:val="0"/>
          <w:color w:val="000000"/>
          <w:sz w:val="20"/>
          <w:u w:val="single"/>
          <w:lang w:val="en-GB" w:eastAsia="en-GB"/>
        </w:rPr>
      </w:pPr>
    </w:p>
    <w:sdt>
      <w:sdtPr>
        <w:rPr>
          <w:rFonts w:ascii="Times New Roman" w:eastAsia="Times New Roman" w:hAnsi="Times New Roman" w:cs="Times New Roman"/>
          <w:color w:val="auto"/>
          <w:sz w:val="24"/>
          <w:szCs w:val="24"/>
          <w:lang w:val="en-GB" w:eastAsia="en-GB"/>
        </w:rPr>
        <w:id w:val="1637597643"/>
        <w:docPartObj>
          <w:docPartGallery w:val="Table of Contents"/>
          <w:docPartUnique/>
        </w:docPartObj>
      </w:sdtPr>
      <w:sdtEndPr>
        <w:rPr>
          <w:b/>
          <w:bCs/>
          <w:noProof/>
        </w:rPr>
      </w:sdtEndPr>
      <w:sdtContent>
        <w:p w:rsidR="00DF5A85" w:rsidRDefault="00DF5A85">
          <w:pPr>
            <w:pStyle w:val="TOCHeading"/>
          </w:pPr>
          <w:r>
            <w:t>Contents</w:t>
          </w:r>
        </w:p>
        <w:p w:rsidR="00BC217E" w:rsidRDefault="00DF5A8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3974446" w:history="1">
            <w:r w:rsidR="00BC217E" w:rsidRPr="001158FC">
              <w:rPr>
                <w:rStyle w:val="Hyperlink"/>
                <w:noProof/>
              </w:rPr>
              <w:t>Introduction:</w:t>
            </w:r>
            <w:r w:rsidR="00BC217E">
              <w:rPr>
                <w:noProof/>
                <w:webHidden/>
              </w:rPr>
              <w:tab/>
            </w:r>
            <w:r w:rsidR="00BC217E">
              <w:rPr>
                <w:noProof/>
                <w:webHidden/>
              </w:rPr>
              <w:fldChar w:fldCharType="begin"/>
            </w:r>
            <w:r w:rsidR="00BC217E">
              <w:rPr>
                <w:noProof/>
                <w:webHidden/>
              </w:rPr>
              <w:instrText xml:space="preserve"> PAGEREF _Toc503974446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C50860">
          <w:pPr>
            <w:pStyle w:val="TOC1"/>
            <w:rPr>
              <w:rFonts w:asciiTheme="minorHAnsi" w:eastAsiaTheme="minorEastAsia" w:hAnsiTheme="minorHAnsi" w:cstheme="minorBidi"/>
              <w:noProof/>
              <w:sz w:val="22"/>
              <w:szCs w:val="22"/>
            </w:rPr>
          </w:pPr>
          <w:hyperlink w:anchor="_Toc503974447" w:history="1">
            <w:r w:rsidR="00BC217E" w:rsidRPr="001158FC">
              <w:rPr>
                <w:rStyle w:val="Hyperlink"/>
                <w:noProof/>
              </w:rPr>
              <w:t>Description:</w:t>
            </w:r>
            <w:r w:rsidR="00BC217E">
              <w:rPr>
                <w:noProof/>
                <w:webHidden/>
              </w:rPr>
              <w:tab/>
            </w:r>
            <w:r w:rsidR="00BC217E">
              <w:rPr>
                <w:noProof/>
                <w:webHidden/>
              </w:rPr>
              <w:fldChar w:fldCharType="begin"/>
            </w:r>
            <w:r w:rsidR="00BC217E">
              <w:rPr>
                <w:noProof/>
                <w:webHidden/>
              </w:rPr>
              <w:instrText xml:space="preserve"> PAGEREF _Toc503974447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C50860">
          <w:pPr>
            <w:pStyle w:val="TOC1"/>
            <w:rPr>
              <w:rFonts w:asciiTheme="minorHAnsi" w:eastAsiaTheme="minorEastAsia" w:hAnsiTheme="minorHAnsi" w:cstheme="minorBidi"/>
              <w:noProof/>
              <w:sz w:val="22"/>
              <w:szCs w:val="22"/>
            </w:rPr>
          </w:pPr>
          <w:hyperlink w:anchor="_Toc503974448" w:history="1">
            <w:r w:rsidR="00BC217E" w:rsidRPr="001158FC">
              <w:rPr>
                <w:rStyle w:val="Hyperlink"/>
                <w:noProof/>
              </w:rPr>
              <w:t>Ethical Issues:</w:t>
            </w:r>
            <w:r w:rsidR="00BC217E">
              <w:rPr>
                <w:noProof/>
                <w:webHidden/>
              </w:rPr>
              <w:tab/>
            </w:r>
            <w:r w:rsidR="00BC217E">
              <w:rPr>
                <w:noProof/>
                <w:webHidden/>
              </w:rPr>
              <w:fldChar w:fldCharType="begin"/>
            </w:r>
            <w:r w:rsidR="00BC217E">
              <w:rPr>
                <w:noProof/>
                <w:webHidden/>
              </w:rPr>
              <w:instrText xml:space="preserve"> PAGEREF _Toc503974448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C50860">
          <w:pPr>
            <w:pStyle w:val="TOC1"/>
            <w:rPr>
              <w:rFonts w:asciiTheme="minorHAnsi" w:eastAsiaTheme="minorEastAsia" w:hAnsiTheme="minorHAnsi" w:cstheme="minorBidi"/>
              <w:noProof/>
              <w:sz w:val="22"/>
              <w:szCs w:val="22"/>
            </w:rPr>
          </w:pPr>
          <w:hyperlink w:anchor="_Toc503974449" w:history="1">
            <w:r w:rsidR="00BC217E" w:rsidRPr="001158FC">
              <w:rPr>
                <w:rStyle w:val="Hyperlink"/>
                <w:noProof/>
              </w:rPr>
              <w:t>Legal Issues:</w:t>
            </w:r>
            <w:r w:rsidR="00BC217E">
              <w:rPr>
                <w:noProof/>
                <w:webHidden/>
              </w:rPr>
              <w:tab/>
            </w:r>
            <w:r w:rsidR="00BC217E">
              <w:rPr>
                <w:noProof/>
                <w:webHidden/>
              </w:rPr>
              <w:fldChar w:fldCharType="begin"/>
            </w:r>
            <w:r w:rsidR="00BC217E">
              <w:rPr>
                <w:noProof/>
                <w:webHidden/>
              </w:rPr>
              <w:instrText xml:space="preserve"> PAGEREF _Toc503974449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BC217E" w:rsidRDefault="00C50860">
          <w:pPr>
            <w:pStyle w:val="TOC1"/>
            <w:rPr>
              <w:rFonts w:asciiTheme="minorHAnsi" w:eastAsiaTheme="minorEastAsia" w:hAnsiTheme="minorHAnsi" w:cstheme="minorBidi"/>
              <w:noProof/>
              <w:sz w:val="22"/>
              <w:szCs w:val="22"/>
            </w:rPr>
          </w:pPr>
          <w:hyperlink w:anchor="_Toc503974450" w:history="1">
            <w:r w:rsidR="00BC217E" w:rsidRPr="001158FC">
              <w:rPr>
                <w:rStyle w:val="Hyperlink"/>
                <w:noProof/>
              </w:rPr>
              <w:t>Economic Considerations:</w:t>
            </w:r>
            <w:r w:rsidR="00BC217E">
              <w:rPr>
                <w:noProof/>
                <w:webHidden/>
              </w:rPr>
              <w:tab/>
            </w:r>
            <w:r w:rsidR="00BC217E">
              <w:rPr>
                <w:noProof/>
                <w:webHidden/>
              </w:rPr>
              <w:fldChar w:fldCharType="begin"/>
            </w:r>
            <w:r w:rsidR="00BC217E">
              <w:rPr>
                <w:noProof/>
                <w:webHidden/>
              </w:rPr>
              <w:instrText xml:space="preserve"> PAGEREF _Toc503974450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BC217E" w:rsidRDefault="00C50860">
          <w:pPr>
            <w:pStyle w:val="TOC1"/>
            <w:rPr>
              <w:rFonts w:asciiTheme="minorHAnsi" w:eastAsiaTheme="minorEastAsia" w:hAnsiTheme="minorHAnsi" w:cstheme="minorBidi"/>
              <w:noProof/>
              <w:sz w:val="22"/>
              <w:szCs w:val="22"/>
            </w:rPr>
          </w:pPr>
          <w:hyperlink w:anchor="_Toc503974451" w:history="1">
            <w:r w:rsidR="00BC217E" w:rsidRPr="001158FC">
              <w:rPr>
                <w:rStyle w:val="Hyperlink"/>
                <w:noProof/>
              </w:rPr>
              <w:t>Conclusion:</w:t>
            </w:r>
            <w:r w:rsidR="00BC217E">
              <w:rPr>
                <w:noProof/>
                <w:webHidden/>
              </w:rPr>
              <w:tab/>
            </w:r>
            <w:r w:rsidR="00BC217E">
              <w:rPr>
                <w:noProof/>
                <w:webHidden/>
              </w:rPr>
              <w:fldChar w:fldCharType="begin"/>
            </w:r>
            <w:r w:rsidR="00BC217E">
              <w:rPr>
                <w:noProof/>
                <w:webHidden/>
              </w:rPr>
              <w:instrText xml:space="preserve"> PAGEREF _Toc503974451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DF5A85" w:rsidRPr="00BC217E" w:rsidRDefault="00C50860" w:rsidP="00BC217E">
          <w:pPr>
            <w:pStyle w:val="TOC1"/>
            <w:rPr>
              <w:rFonts w:asciiTheme="minorHAnsi" w:eastAsiaTheme="minorEastAsia" w:hAnsiTheme="minorHAnsi" w:cstheme="minorBidi"/>
              <w:noProof/>
              <w:sz w:val="22"/>
              <w:szCs w:val="22"/>
            </w:rPr>
          </w:pPr>
          <w:hyperlink w:anchor="_Toc503974452" w:history="1">
            <w:r w:rsidR="00BC217E" w:rsidRPr="001158FC">
              <w:rPr>
                <w:rStyle w:val="Hyperlink"/>
                <w:noProof/>
              </w:rPr>
              <w:t>References:</w:t>
            </w:r>
            <w:r w:rsidR="00BC217E">
              <w:rPr>
                <w:noProof/>
                <w:webHidden/>
              </w:rPr>
              <w:tab/>
            </w:r>
            <w:r w:rsidR="00BC217E">
              <w:rPr>
                <w:noProof/>
                <w:webHidden/>
              </w:rPr>
              <w:fldChar w:fldCharType="begin"/>
            </w:r>
            <w:r w:rsidR="00BC217E">
              <w:rPr>
                <w:noProof/>
                <w:webHidden/>
              </w:rPr>
              <w:instrText xml:space="preserve"> PAGEREF _Toc503974452 \h </w:instrText>
            </w:r>
            <w:r w:rsidR="00BC217E">
              <w:rPr>
                <w:noProof/>
                <w:webHidden/>
              </w:rPr>
            </w:r>
            <w:r w:rsidR="00BC217E">
              <w:rPr>
                <w:noProof/>
                <w:webHidden/>
              </w:rPr>
              <w:fldChar w:fldCharType="separate"/>
            </w:r>
            <w:r w:rsidR="00BC217E">
              <w:rPr>
                <w:noProof/>
                <w:webHidden/>
              </w:rPr>
              <w:t>4</w:t>
            </w:r>
            <w:r w:rsidR="00BC217E">
              <w:rPr>
                <w:noProof/>
                <w:webHidden/>
              </w:rPr>
              <w:fldChar w:fldCharType="end"/>
            </w:r>
          </w:hyperlink>
          <w:r w:rsidR="00DF5A85">
            <w:rPr>
              <w:b/>
              <w:bCs/>
              <w:noProof/>
            </w:rPr>
            <w:fldChar w:fldCharType="end"/>
          </w:r>
        </w:p>
      </w:sdtContent>
    </w:sdt>
    <w:p w:rsidR="00E06AD1" w:rsidRDefault="00E06AD1">
      <w:pPr>
        <w:spacing w:after="160" w:line="259" w:lineRule="auto"/>
        <w:rPr>
          <w:rFonts w:ascii="Arial" w:hAnsi="Arial" w:cs="Arial"/>
          <w:bCs/>
          <w:sz w:val="20"/>
          <w:szCs w:val="20"/>
          <w:lang w:val="x-none" w:eastAsia="en-US"/>
        </w:rPr>
      </w:pPr>
    </w:p>
    <w:p w:rsidR="007F7DBF" w:rsidRDefault="007F7DBF">
      <w:pPr>
        <w:spacing w:after="160" w:line="259" w:lineRule="auto"/>
        <w:rPr>
          <w:rFonts w:ascii="Arial" w:hAnsi="Arial" w:cs="Arial"/>
          <w:bCs/>
          <w:sz w:val="20"/>
          <w:szCs w:val="20"/>
          <w:lang w:val="x-none" w:eastAsia="en-US"/>
        </w:rPr>
      </w:pPr>
      <w:r>
        <w:rPr>
          <w:rFonts w:ascii="Arial" w:hAnsi="Arial" w:cs="Arial"/>
          <w:bCs/>
          <w:sz w:val="20"/>
          <w:szCs w:val="20"/>
          <w:lang w:val="x-none" w:eastAsia="en-US"/>
        </w:rPr>
        <w:br w:type="page"/>
      </w:r>
    </w:p>
    <w:p w:rsidR="00BC33F0" w:rsidRPr="0089137D" w:rsidRDefault="00BC33F0" w:rsidP="0089137D">
      <w:pPr>
        <w:pStyle w:val="Heading1"/>
        <w:rPr>
          <w:sz w:val="24"/>
        </w:rPr>
      </w:pPr>
      <w:bookmarkStart w:id="0" w:name="_Toc503710623"/>
      <w:bookmarkStart w:id="1" w:name="_Toc503974446"/>
      <w:r w:rsidRPr="0089137D">
        <w:rPr>
          <w:sz w:val="24"/>
        </w:rPr>
        <w:t>Introduction:</w:t>
      </w:r>
      <w:bookmarkEnd w:id="0"/>
      <w:bookmarkEnd w:id="1"/>
    </w:p>
    <w:p w:rsidR="00947595" w:rsidRDefault="00947595" w:rsidP="009019DF">
      <w:pPr>
        <w:pStyle w:val="FootnoteText"/>
        <w:jc w:val="both"/>
        <w:rPr>
          <w:rFonts w:cstheme="minorHAnsi"/>
          <w:iCs/>
          <w:spacing w:val="-1"/>
          <w:kern w:val="32"/>
          <w:sz w:val="22"/>
          <w:szCs w:val="22"/>
        </w:rPr>
      </w:pPr>
    </w:p>
    <w:p w:rsidR="001A0AA4" w:rsidRDefault="007F7DBF" w:rsidP="009019DF">
      <w:pPr>
        <w:pStyle w:val="FootnoteText"/>
        <w:jc w:val="both"/>
        <w:rPr>
          <w:rFonts w:cstheme="minorHAnsi"/>
          <w:iCs/>
          <w:spacing w:val="-1"/>
          <w:kern w:val="32"/>
          <w:sz w:val="24"/>
          <w:szCs w:val="22"/>
        </w:rPr>
      </w:pPr>
      <w:r w:rsidRPr="00760460">
        <w:rPr>
          <w:rFonts w:cstheme="minorHAnsi"/>
          <w:iCs/>
          <w:spacing w:val="-1"/>
          <w:kern w:val="32"/>
          <w:sz w:val="22"/>
          <w:szCs w:val="22"/>
        </w:rPr>
        <w:t xml:space="preserve">In this </w:t>
      </w:r>
      <w:proofErr w:type="gramStart"/>
      <w:r w:rsidRPr="00760460">
        <w:rPr>
          <w:rFonts w:cstheme="minorHAnsi"/>
          <w:iCs/>
          <w:spacing w:val="-1"/>
          <w:kern w:val="32"/>
          <w:sz w:val="22"/>
          <w:szCs w:val="22"/>
        </w:rPr>
        <w:t>essay</w:t>
      </w:r>
      <w:proofErr w:type="gramEnd"/>
      <w:r w:rsidRPr="00760460">
        <w:rPr>
          <w:rFonts w:cstheme="minorHAnsi"/>
          <w:iCs/>
          <w:spacing w:val="-1"/>
          <w:kern w:val="32"/>
          <w:sz w:val="22"/>
          <w:szCs w:val="22"/>
        </w:rPr>
        <w:t xml:space="preserve"> I will be </w:t>
      </w:r>
      <w:r w:rsidR="00265099">
        <w:rPr>
          <w:rFonts w:cstheme="minorHAnsi"/>
          <w:iCs/>
          <w:spacing w:val="-1"/>
          <w:kern w:val="32"/>
          <w:sz w:val="22"/>
          <w:szCs w:val="22"/>
        </w:rPr>
        <w:t>arguing</w:t>
      </w:r>
      <w:r w:rsidR="009E2E80" w:rsidRPr="009E2E80">
        <w:rPr>
          <w:rFonts w:cstheme="minorHAnsi"/>
          <w:iCs/>
          <w:spacing w:val="-1"/>
          <w:kern w:val="32"/>
          <w:sz w:val="22"/>
          <w:szCs w:val="22"/>
        </w:rPr>
        <w:t xml:space="preserve"> </w:t>
      </w:r>
      <w:r w:rsidR="009E2E80">
        <w:rPr>
          <w:rFonts w:cstheme="minorHAnsi"/>
          <w:iCs/>
          <w:spacing w:val="-1"/>
          <w:kern w:val="32"/>
          <w:sz w:val="22"/>
          <w:szCs w:val="22"/>
        </w:rPr>
        <w:t xml:space="preserve">the ethical issues, the legal issues and the advantages &amp; disadvantages of </w:t>
      </w:r>
      <w:r w:rsidR="009E2E80" w:rsidRPr="0065377F">
        <w:rPr>
          <w:rFonts w:cstheme="minorHAnsi"/>
          <w:iCs/>
          <w:spacing w:val="-1"/>
          <w:kern w:val="32"/>
          <w:sz w:val="24"/>
          <w:szCs w:val="22"/>
        </w:rPr>
        <w:t>autonomous vehicles</w:t>
      </w:r>
      <w:r w:rsidR="001A0AA4">
        <w:rPr>
          <w:rFonts w:cstheme="minorHAnsi"/>
          <w:iCs/>
          <w:spacing w:val="-1"/>
          <w:kern w:val="32"/>
          <w:sz w:val="24"/>
          <w:szCs w:val="22"/>
        </w:rPr>
        <w:t>.</w:t>
      </w:r>
    </w:p>
    <w:p w:rsidR="00460345" w:rsidRPr="00537AB4" w:rsidRDefault="00460345" w:rsidP="009019DF">
      <w:pPr>
        <w:pStyle w:val="FootnoteText"/>
        <w:jc w:val="both"/>
        <w:rPr>
          <w:rFonts w:cstheme="minorHAnsi"/>
          <w:iCs/>
          <w:spacing w:val="-1"/>
          <w:kern w:val="32"/>
          <w:sz w:val="24"/>
          <w:szCs w:val="22"/>
        </w:rPr>
      </w:pPr>
    </w:p>
    <w:p w:rsidR="00856699" w:rsidRPr="0089137D" w:rsidRDefault="00856699" w:rsidP="0089137D">
      <w:pPr>
        <w:pStyle w:val="Heading1"/>
        <w:rPr>
          <w:sz w:val="24"/>
        </w:rPr>
      </w:pPr>
      <w:bookmarkStart w:id="2" w:name="_Toc503710624"/>
      <w:bookmarkStart w:id="3" w:name="_Toc503974447"/>
      <w:r w:rsidRPr="0089137D">
        <w:rPr>
          <w:sz w:val="24"/>
        </w:rPr>
        <w:t>Description:</w:t>
      </w:r>
      <w:bookmarkEnd w:id="2"/>
      <w:bookmarkEnd w:id="3"/>
    </w:p>
    <w:p w:rsidR="00B11B85" w:rsidRDefault="005D494C" w:rsidP="00CC5D12">
      <w:pPr>
        <w:pStyle w:val="FootnoteText"/>
        <w:jc w:val="both"/>
        <w:rPr>
          <w:rFonts w:cstheme="minorHAnsi"/>
          <w:iCs/>
          <w:spacing w:val="-1"/>
          <w:kern w:val="32"/>
          <w:sz w:val="22"/>
          <w:szCs w:val="22"/>
        </w:rPr>
      </w:pPr>
      <w:r>
        <w:rPr>
          <w:rFonts w:cstheme="minorHAnsi"/>
          <w:iCs/>
          <w:spacing w:val="-1"/>
          <w:kern w:val="32"/>
          <w:sz w:val="22"/>
          <w:szCs w:val="22"/>
        </w:rPr>
        <w:t>What defines a “self-driving” car?</w:t>
      </w:r>
      <w:r w:rsidR="00F3560E">
        <w:rPr>
          <w:rFonts w:cstheme="minorHAnsi"/>
          <w:iCs/>
          <w:spacing w:val="-1"/>
          <w:kern w:val="32"/>
          <w:sz w:val="22"/>
          <w:szCs w:val="22"/>
        </w:rPr>
        <w:t xml:space="preserve"> Well to understand this we need to </w:t>
      </w:r>
      <w:r w:rsidR="0035292A">
        <w:rPr>
          <w:rFonts w:cstheme="minorHAnsi"/>
          <w:iCs/>
          <w:spacing w:val="-1"/>
          <w:kern w:val="32"/>
          <w:sz w:val="22"/>
          <w:szCs w:val="22"/>
        </w:rPr>
        <w:t>first</w:t>
      </w:r>
      <w:r w:rsidR="00B11B85">
        <w:rPr>
          <w:rFonts w:cstheme="minorHAnsi"/>
          <w:iCs/>
          <w:spacing w:val="-1"/>
          <w:kern w:val="32"/>
          <w:sz w:val="22"/>
          <w:szCs w:val="22"/>
        </w:rPr>
        <w:t xml:space="preserve"> </w:t>
      </w:r>
      <w:r w:rsidR="00F3560E">
        <w:rPr>
          <w:rFonts w:cstheme="minorHAnsi"/>
          <w:iCs/>
          <w:spacing w:val="-1"/>
          <w:kern w:val="32"/>
          <w:sz w:val="22"/>
          <w:szCs w:val="22"/>
        </w:rPr>
        <w:t>understand what it means for a car to be “self-driving”</w:t>
      </w:r>
      <w:r w:rsidR="00D8583B">
        <w:rPr>
          <w:rFonts w:cstheme="minorHAnsi"/>
          <w:iCs/>
          <w:spacing w:val="-1"/>
          <w:kern w:val="32"/>
          <w:sz w:val="22"/>
          <w:szCs w:val="22"/>
        </w:rPr>
        <w:t xml:space="preserve"> or fully automated.</w:t>
      </w:r>
      <w:r w:rsidR="00185F17">
        <w:rPr>
          <w:rFonts w:cstheme="minorHAnsi"/>
          <w:iCs/>
          <w:spacing w:val="-1"/>
          <w:kern w:val="32"/>
          <w:sz w:val="22"/>
          <w:szCs w:val="22"/>
        </w:rPr>
        <w:t xml:space="preserve"> </w:t>
      </w:r>
      <w:commentRangeStart w:id="4"/>
      <w:r w:rsidR="00185F17">
        <w:rPr>
          <w:rFonts w:cstheme="minorHAnsi"/>
          <w:iCs/>
          <w:spacing w:val="-1"/>
          <w:kern w:val="32"/>
          <w:sz w:val="22"/>
          <w:szCs w:val="22"/>
        </w:rPr>
        <w:t>Especially</w:t>
      </w:r>
      <w:commentRangeEnd w:id="4"/>
      <w:r w:rsidR="00583E83">
        <w:rPr>
          <w:rStyle w:val="CommentReference"/>
          <w:rFonts w:ascii="Times New Roman" w:eastAsia="Times New Roman" w:hAnsi="Times New Roman" w:cs="Times New Roman"/>
          <w:lang w:eastAsia="en-GB"/>
        </w:rPr>
        <w:commentReference w:id="4"/>
      </w:r>
      <w:r w:rsidR="00185F17">
        <w:rPr>
          <w:rFonts w:cstheme="minorHAnsi"/>
          <w:iCs/>
          <w:spacing w:val="-1"/>
          <w:kern w:val="32"/>
          <w:sz w:val="22"/>
          <w:szCs w:val="22"/>
        </w:rPr>
        <w:t xml:space="preserve"> as a</w:t>
      </w:r>
      <w:r w:rsidR="00CC5D12" w:rsidRPr="00760460">
        <w:rPr>
          <w:rFonts w:cstheme="minorHAnsi"/>
          <w:iCs/>
          <w:spacing w:val="-1"/>
          <w:kern w:val="32"/>
          <w:sz w:val="22"/>
          <w:szCs w:val="22"/>
        </w:rPr>
        <w:t>utomation is becoming ubiquitous across most industries out there;</w:t>
      </w:r>
      <w:r w:rsidR="00CC5D12">
        <w:rPr>
          <w:rFonts w:cstheme="minorHAnsi"/>
          <w:iCs/>
          <w:spacing w:val="-1"/>
          <w:kern w:val="32"/>
          <w:sz w:val="22"/>
          <w:szCs w:val="22"/>
        </w:rPr>
        <w:t xml:space="preserve"> </w:t>
      </w:r>
      <w:r w:rsidR="00CC5D12" w:rsidRPr="00760460">
        <w:rPr>
          <w:rFonts w:cstheme="minorHAnsi"/>
          <w:iCs/>
          <w:spacing w:val="-1"/>
          <w:kern w:val="32"/>
          <w:sz w:val="22"/>
          <w:szCs w:val="22"/>
        </w:rPr>
        <w:t xml:space="preserve">for example, in manufacturing global sales of industrial robots are expected to almost double in volume </w:t>
      </w:r>
      <w:r w:rsidR="00CC5D12">
        <w:rPr>
          <w:rFonts w:cstheme="minorHAnsi"/>
          <w:iCs/>
          <w:spacing w:val="-1"/>
          <w:kern w:val="32"/>
          <w:sz w:val="22"/>
          <w:szCs w:val="22"/>
        </w:rPr>
        <w:t>in 2017</w:t>
      </w:r>
      <w:r w:rsidR="00CC5D12" w:rsidRPr="00760460">
        <w:rPr>
          <w:rFonts w:cstheme="minorHAnsi"/>
          <w:iCs/>
          <w:spacing w:val="-1"/>
          <w:kern w:val="32"/>
          <w:sz w:val="22"/>
          <w:szCs w:val="22"/>
        </w:rPr>
        <w:t xml:space="preserve"> (reaching 400,000 units). </w:t>
      </w:r>
    </w:p>
    <w:p w:rsidR="00B11B85" w:rsidRDefault="00B11B85" w:rsidP="00CC5D12">
      <w:pPr>
        <w:pStyle w:val="FootnoteText"/>
        <w:jc w:val="both"/>
        <w:rPr>
          <w:rFonts w:cstheme="minorHAnsi"/>
          <w:iCs/>
          <w:spacing w:val="-1"/>
          <w:kern w:val="32"/>
          <w:sz w:val="22"/>
          <w:szCs w:val="22"/>
        </w:rPr>
      </w:pPr>
    </w:p>
    <w:p w:rsidR="00CC5D12" w:rsidRDefault="006976F3" w:rsidP="00CC5D12">
      <w:pPr>
        <w:pStyle w:val="FootnoteText"/>
        <w:jc w:val="both"/>
        <w:rPr>
          <w:rFonts w:cstheme="minorHAnsi"/>
          <w:iCs/>
          <w:spacing w:val="-1"/>
          <w:kern w:val="32"/>
          <w:sz w:val="22"/>
          <w:szCs w:val="22"/>
        </w:rPr>
      </w:pPr>
      <w:del w:id="5" w:author="Diederik Vos" w:date="2018-01-18T08:58:00Z">
        <w:r w:rsidDel="00583E83">
          <w:rPr>
            <w:rFonts w:cstheme="minorHAnsi"/>
            <w:iCs/>
            <w:spacing w:val="-1"/>
            <w:kern w:val="32"/>
            <w:sz w:val="22"/>
            <w:szCs w:val="22"/>
          </w:rPr>
          <w:delText>Firstly</w:delText>
        </w:r>
        <w:r w:rsidR="008F159F" w:rsidDel="00583E83">
          <w:rPr>
            <w:rFonts w:cstheme="minorHAnsi"/>
            <w:iCs/>
            <w:spacing w:val="-1"/>
            <w:kern w:val="32"/>
            <w:sz w:val="22"/>
            <w:szCs w:val="22"/>
          </w:rPr>
          <w:delText xml:space="preserve">, </w:delText>
        </w:r>
      </w:del>
      <w:ins w:id="6" w:author="Diederik Vos" w:date="2018-01-18T09:00:00Z">
        <w:r w:rsidR="00583E83">
          <w:rPr>
            <w:rFonts w:cstheme="minorHAnsi"/>
            <w:iCs/>
            <w:spacing w:val="-1"/>
            <w:kern w:val="32"/>
            <w:sz w:val="22"/>
            <w:szCs w:val="22"/>
          </w:rPr>
          <w:t>Firstly, w</w:t>
        </w:r>
      </w:ins>
      <w:del w:id="7" w:author="Diederik Vos" w:date="2018-01-18T08:58:00Z">
        <w:r w:rsidR="008F159F" w:rsidDel="00583E83">
          <w:rPr>
            <w:rFonts w:cstheme="minorHAnsi"/>
            <w:iCs/>
            <w:spacing w:val="-1"/>
            <w:kern w:val="32"/>
            <w:sz w:val="22"/>
            <w:szCs w:val="22"/>
          </w:rPr>
          <w:delText>w</w:delText>
        </w:r>
      </w:del>
      <w:r w:rsidR="008F159F">
        <w:rPr>
          <w:rFonts w:cstheme="minorHAnsi"/>
          <w:iCs/>
          <w:spacing w:val="-1"/>
          <w:kern w:val="32"/>
          <w:sz w:val="22"/>
          <w:szCs w:val="22"/>
        </w:rPr>
        <w:t>hen it comes to vehicles a large majority already have some level of automation.</w:t>
      </w:r>
      <w:r w:rsidR="00D14534">
        <w:rPr>
          <w:rFonts w:cstheme="minorHAnsi"/>
          <w:iCs/>
          <w:spacing w:val="-1"/>
          <w:kern w:val="32"/>
          <w:sz w:val="22"/>
          <w:szCs w:val="22"/>
        </w:rPr>
        <w:t xml:space="preserve"> </w:t>
      </w:r>
      <w:ins w:id="8" w:author="Diederik Vos" w:date="2018-01-18T08:58:00Z">
        <w:r w:rsidR="00583E83">
          <w:rPr>
            <w:rFonts w:cstheme="minorHAnsi"/>
            <w:iCs/>
            <w:spacing w:val="-1"/>
            <w:kern w:val="32"/>
            <w:sz w:val="22"/>
            <w:szCs w:val="22"/>
          </w:rPr>
          <w:t xml:space="preserve">For cars, grades or </w:t>
        </w:r>
      </w:ins>
      <w:ins w:id="9" w:author="Diederik Vos" w:date="2018-01-18T08:59:00Z">
        <w:r w:rsidR="00583E83">
          <w:rPr>
            <w:rFonts w:cstheme="minorHAnsi"/>
            <w:iCs/>
            <w:spacing w:val="-1"/>
            <w:kern w:val="32"/>
            <w:sz w:val="22"/>
            <w:szCs w:val="22"/>
          </w:rPr>
          <w:t>definition</w:t>
        </w:r>
      </w:ins>
      <w:ins w:id="10" w:author="Diederik Vos" w:date="2018-01-18T08:58:00Z">
        <w:r w:rsidR="00583E83">
          <w:rPr>
            <w:rFonts w:cstheme="minorHAnsi"/>
            <w:iCs/>
            <w:spacing w:val="-1"/>
            <w:kern w:val="32"/>
            <w:sz w:val="22"/>
            <w:szCs w:val="22"/>
          </w:rPr>
          <w:t xml:space="preserve"> </w:t>
        </w:r>
      </w:ins>
      <w:ins w:id="11" w:author="Diederik Vos" w:date="2018-01-18T08:59:00Z">
        <w:r w:rsidR="00583E83">
          <w:rPr>
            <w:rFonts w:cstheme="minorHAnsi"/>
            <w:iCs/>
            <w:spacing w:val="-1"/>
            <w:kern w:val="32"/>
            <w:sz w:val="22"/>
            <w:szCs w:val="22"/>
          </w:rPr>
          <w:t>of levels of automation do not really have been defined but if we t</w:t>
        </w:r>
      </w:ins>
      <w:del w:id="12" w:author="Diederik Vos" w:date="2018-01-18T08:59:00Z">
        <w:r w:rsidR="00411219" w:rsidDel="00583E83">
          <w:rPr>
            <w:rFonts w:cstheme="minorHAnsi"/>
            <w:iCs/>
            <w:spacing w:val="-1"/>
            <w:kern w:val="32"/>
            <w:sz w:val="22"/>
            <w:szCs w:val="22"/>
          </w:rPr>
          <w:delText>T</w:delText>
        </w:r>
      </w:del>
      <w:r w:rsidR="00411219">
        <w:rPr>
          <w:rFonts w:cstheme="minorHAnsi"/>
          <w:iCs/>
          <w:spacing w:val="-1"/>
          <w:kern w:val="32"/>
          <w:sz w:val="22"/>
          <w:szCs w:val="22"/>
        </w:rPr>
        <w:t>ake trains for example; t</w:t>
      </w:r>
      <w:r w:rsidR="00D14534">
        <w:rPr>
          <w:rFonts w:cstheme="minorHAnsi"/>
          <w:iCs/>
          <w:spacing w:val="-1"/>
          <w:kern w:val="32"/>
          <w:sz w:val="22"/>
          <w:szCs w:val="22"/>
        </w:rPr>
        <w:t>here are 5 levels of automation or “Grades of Automation”:</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proofErr w:type="spellStart"/>
      <w:r w:rsidRPr="00760460">
        <w:rPr>
          <w:rFonts w:asciiTheme="minorHAnsi" w:hAnsiTheme="minorHAnsi" w:cstheme="minorHAnsi"/>
          <w:b w:val="0"/>
          <w:i w:val="0"/>
          <w:iCs/>
          <w:spacing w:val="-1"/>
          <w:kern w:val="32"/>
          <w:szCs w:val="22"/>
          <w:lang w:val="en-US"/>
        </w:rPr>
        <w:t>GoA</w:t>
      </w:r>
      <w:proofErr w:type="spellEnd"/>
      <w:r w:rsidRPr="00760460">
        <w:rPr>
          <w:rFonts w:asciiTheme="minorHAnsi" w:hAnsiTheme="minorHAnsi" w:cstheme="minorHAnsi"/>
          <w:b w:val="0"/>
          <w:i w:val="0"/>
          <w:iCs/>
          <w:spacing w:val="-1"/>
          <w:kern w:val="32"/>
          <w:szCs w:val="22"/>
          <w:lang w:val="en-US"/>
        </w:rPr>
        <w:t xml:space="preserve"> 0</w:t>
      </w:r>
      <w:r w:rsidR="00135CD7">
        <w:rPr>
          <w:rFonts w:asciiTheme="minorHAnsi" w:hAnsiTheme="minorHAnsi" w:cstheme="minorHAnsi"/>
          <w:b w:val="0"/>
          <w:i w:val="0"/>
          <w:iCs/>
          <w:spacing w:val="-1"/>
          <w:kern w:val="32"/>
          <w:szCs w:val="22"/>
          <w:lang w:val="en-US"/>
        </w:rPr>
        <w:t>;</w:t>
      </w:r>
      <w:r w:rsidR="00AB48A8">
        <w:rPr>
          <w:rFonts w:asciiTheme="minorHAnsi" w:hAnsiTheme="minorHAnsi" w:cstheme="minorHAnsi"/>
          <w:b w:val="0"/>
          <w:i w:val="0"/>
          <w:iCs/>
          <w:spacing w:val="-1"/>
          <w:kern w:val="32"/>
          <w:szCs w:val="22"/>
          <w:lang w:val="en-US"/>
        </w:rPr>
        <w:tab/>
      </w:r>
      <w:r w:rsidR="00AB48A8">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fully manual – visual avoidance of traffic</w:t>
      </w:r>
      <w:r w:rsidR="00E6552F">
        <w:rPr>
          <w:rFonts w:asciiTheme="minorHAnsi" w:hAnsiTheme="minorHAnsi" w:cstheme="minorHAnsi"/>
          <w:b w:val="0"/>
          <w:i w:val="0"/>
          <w:iCs/>
          <w:spacing w:val="-1"/>
          <w:kern w:val="32"/>
          <w:szCs w:val="22"/>
          <w:lang w:val="en-US"/>
        </w:rPr>
        <w:t>.</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proofErr w:type="spellStart"/>
      <w:r w:rsidRPr="00760460">
        <w:rPr>
          <w:rFonts w:asciiTheme="minorHAnsi" w:hAnsiTheme="minorHAnsi" w:cstheme="minorHAnsi"/>
          <w:b w:val="0"/>
          <w:i w:val="0"/>
          <w:iCs/>
          <w:spacing w:val="-1"/>
          <w:kern w:val="32"/>
          <w:szCs w:val="22"/>
          <w:lang w:val="en-US"/>
        </w:rPr>
        <w:t>GoA</w:t>
      </w:r>
      <w:proofErr w:type="spellEnd"/>
      <w:r w:rsidRPr="00760460">
        <w:rPr>
          <w:rFonts w:asciiTheme="minorHAnsi" w:hAnsiTheme="minorHAnsi" w:cstheme="minorHAnsi"/>
          <w:b w:val="0"/>
          <w:i w:val="0"/>
          <w:iCs/>
          <w:spacing w:val="-1"/>
          <w:kern w:val="32"/>
          <w:szCs w:val="22"/>
          <w:lang w:val="en-US"/>
        </w:rPr>
        <w:t xml:space="preserve"> 1</w:t>
      </w:r>
      <w:r w:rsidR="00E9608D">
        <w:rPr>
          <w:rFonts w:asciiTheme="minorHAnsi" w:hAnsiTheme="minorHAnsi" w:cstheme="minorHAnsi"/>
          <w:b w:val="0"/>
          <w:i w:val="0"/>
          <w:iCs/>
          <w:spacing w:val="-1"/>
          <w:kern w:val="32"/>
          <w:szCs w:val="22"/>
          <w:lang w:val="en-US"/>
        </w:rPr>
        <w:t>;</w:t>
      </w:r>
      <w:r w:rsidRPr="00760460">
        <w:rPr>
          <w:rFonts w:asciiTheme="minorHAnsi" w:hAnsiTheme="minorHAnsi" w:cstheme="minorHAnsi"/>
          <w:b w:val="0"/>
          <w:i w:val="0"/>
          <w:iCs/>
          <w:spacing w:val="-1"/>
          <w:kern w:val="32"/>
          <w:szCs w:val="22"/>
          <w:lang w:val="en-US"/>
        </w:rPr>
        <w:t xml:space="preserve"> </w:t>
      </w:r>
      <w:r w:rsidR="00E9608D">
        <w:rPr>
          <w:rFonts w:asciiTheme="minorHAnsi" w:hAnsiTheme="minorHAnsi" w:cstheme="minorHAnsi"/>
          <w:b w:val="0"/>
          <w:i w:val="0"/>
          <w:iCs/>
          <w:spacing w:val="-1"/>
          <w:kern w:val="32"/>
          <w:szCs w:val="22"/>
          <w:lang w:val="en-US"/>
        </w:rPr>
        <w:tab/>
      </w:r>
      <w:r w:rsidR="00E9608D">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 xml:space="preserve">manual </w:t>
      </w:r>
      <w:r w:rsidR="005158E9">
        <w:rPr>
          <w:rFonts w:asciiTheme="minorHAnsi" w:hAnsiTheme="minorHAnsi" w:cstheme="minorHAnsi"/>
          <w:b w:val="0"/>
          <w:i w:val="0"/>
          <w:iCs/>
          <w:spacing w:val="-1"/>
          <w:kern w:val="32"/>
          <w:szCs w:val="22"/>
          <w:lang w:val="en-US"/>
        </w:rPr>
        <w:t>vehicle</w:t>
      </w:r>
      <w:r w:rsidRPr="00760460">
        <w:rPr>
          <w:rFonts w:asciiTheme="minorHAnsi" w:hAnsiTheme="minorHAnsi" w:cstheme="minorHAnsi"/>
          <w:b w:val="0"/>
          <w:i w:val="0"/>
          <w:iCs/>
          <w:spacing w:val="-1"/>
          <w:kern w:val="32"/>
          <w:szCs w:val="22"/>
          <w:lang w:val="en-US"/>
        </w:rPr>
        <w:t xml:space="preserve"> operation with automated signaling (ATC/ATP)</w:t>
      </w:r>
      <w:r w:rsidR="003F6DB3">
        <w:rPr>
          <w:rFonts w:asciiTheme="minorHAnsi" w:hAnsiTheme="minorHAnsi" w:cstheme="minorHAnsi"/>
          <w:b w:val="0"/>
          <w:i w:val="0"/>
          <w:iCs/>
          <w:spacing w:val="-1"/>
          <w:kern w:val="32"/>
          <w:szCs w:val="22"/>
          <w:lang w:val="en-US"/>
        </w:rPr>
        <w:t>.</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proofErr w:type="spellStart"/>
      <w:r w:rsidRPr="00760460">
        <w:rPr>
          <w:rFonts w:asciiTheme="minorHAnsi" w:hAnsiTheme="minorHAnsi" w:cstheme="minorHAnsi"/>
          <w:b w:val="0"/>
          <w:i w:val="0"/>
          <w:iCs/>
          <w:spacing w:val="-1"/>
          <w:kern w:val="32"/>
          <w:szCs w:val="22"/>
          <w:lang w:val="en-US"/>
        </w:rPr>
        <w:t>GoA</w:t>
      </w:r>
      <w:proofErr w:type="spellEnd"/>
      <w:r w:rsidRPr="00760460">
        <w:rPr>
          <w:rFonts w:asciiTheme="minorHAnsi" w:hAnsiTheme="minorHAnsi" w:cstheme="minorHAnsi"/>
          <w:b w:val="0"/>
          <w:i w:val="0"/>
          <w:iCs/>
          <w:spacing w:val="-1"/>
          <w:kern w:val="32"/>
          <w:szCs w:val="22"/>
          <w:lang w:val="en-US"/>
        </w:rPr>
        <w:t xml:space="preserve"> 2</w:t>
      </w:r>
      <w:r w:rsidR="00AB48A8">
        <w:rPr>
          <w:rFonts w:asciiTheme="minorHAnsi" w:hAnsiTheme="minorHAnsi" w:cstheme="minorHAnsi"/>
          <w:b w:val="0"/>
          <w:i w:val="0"/>
          <w:iCs/>
          <w:spacing w:val="-1"/>
          <w:kern w:val="32"/>
          <w:szCs w:val="22"/>
          <w:lang w:val="en-US"/>
        </w:rPr>
        <w:t>;</w:t>
      </w:r>
      <w:r w:rsidR="00AB48A8">
        <w:rPr>
          <w:rFonts w:asciiTheme="minorHAnsi" w:hAnsiTheme="minorHAnsi" w:cstheme="minorHAnsi"/>
          <w:b w:val="0"/>
          <w:i w:val="0"/>
          <w:iCs/>
          <w:spacing w:val="-1"/>
          <w:kern w:val="32"/>
          <w:szCs w:val="22"/>
          <w:lang w:val="en-US"/>
        </w:rPr>
        <w:tab/>
      </w:r>
      <w:r w:rsidR="00AB48A8">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starting and stopping are automated but a driver in the cab starts the</w:t>
      </w:r>
      <w:r w:rsidR="005158E9">
        <w:rPr>
          <w:rFonts w:asciiTheme="minorHAnsi" w:hAnsiTheme="minorHAnsi" w:cstheme="minorHAnsi"/>
          <w:b w:val="0"/>
          <w:i w:val="0"/>
          <w:iCs/>
          <w:spacing w:val="-1"/>
          <w:kern w:val="32"/>
          <w:szCs w:val="22"/>
          <w:lang w:val="en-US"/>
        </w:rPr>
        <w:t xml:space="preserve"> </w:t>
      </w:r>
      <w:r w:rsidR="009E6230">
        <w:rPr>
          <w:rFonts w:asciiTheme="minorHAnsi" w:hAnsiTheme="minorHAnsi" w:cstheme="minorHAnsi"/>
          <w:b w:val="0"/>
          <w:i w:val="0"/>
          <w:iCs/>
          <w:spacing w:val="-1"/>
          <w:kern w:val="32"/>
          <w:szCs w:val="22"/>
          <w:lang w:val="en-US"/>
        </w:rPr>
        <w:t>vehicle.</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proofErr w:type="spellStart"/>
      <w:r w:rsidRPr="00760460">
        <w:rPr>
          <w:rFonts w:asciiTheme="minorHAnsi" w:hAnsiTheme="minorHAnsi" w:cstheme="minorHAnsi"/>
          <w:b w:val="0"/>
          <w:i w:val="0"/>
          <w:iCs/>
          <w:spacing w:val="-1"/>
          <w:kern w:val="32"/>
          <w:szCs w:val="22"/>
          <w:lang w:val="en-US"/>
        </w:rPr>
        <w:t>GoA</w:t>
      </w:r>
      <w:proofErr w:type="spellEnd"/>
      <w:r w:rsidRPr="00760460">
        <w:rPr>
          <w:rFonts w:asciiTheme="minorHAnsi" w:hAnsiTheme="minorHAnsi" w:cstheme="minorHAnsi"/>
          <w:b w:val="0"/>
          <w:i w:val="0"/>
          <w:iCs/>
          <w:spacing w:val="-1"/>
          <w:kern w:val="32"/>
          <w:szCs w:val="22"/>
          <w:lang w:val="en-US"/>
        </w:rPr>
        <w:t xml:space="preserve"> 3</w:t>
      </w:r>
      <w:r w:rsidR="004360F7">
        <w:rPr>
          <w:rFonts w:asciiTheme="minorHAnsi" w:hAnsiTheme="minorHAnsi" w:cstheme="minorHAnsi"/>
          <w:b w:val="0"/>
          <w:i w:val="0"/>
          <w:iCs/>
          <w:spacing w:val="-1"/>
          <w:kern w:val="32"/>
          <w:szCs w:val="22"/>
          <w:lang w:val="en-US"/>
        </w:rPr>
        <w:t>;</w:t>
      </w:r>
      <w:r w:rsidR="004360F7">
        <w:rPr>
          <w:rFonts w:asciiTheme="minorHAnsi" w:hAnsiTheme="minorHAnsi" w:cstheme="minorHAnsi"/>
          <w:b w:val="0"/>
          <w:i w:val="0"/>
          <w:iCs/>
          <w:spacing w:val="-1"/>
          <w:kern w:val="32"/>
          <w:szCs w:val="22"/>
          <w:lang w:val="en-US"/>
        </w:rPr>
        <w:tab/>
      </w:r>
      <w:r w:rsidR="004360F7">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driverless train operation</w:t>
      </w:r>
      <w:r w:rsidR="004360F7">
        <w:rPr>
          <w:rFonts w:asciiTheme="minorHAnsi" w:hAnsiTheme="minorHAnsi" w:cstheme="minorHAnsi"/>
          <w:b w:val="0"/>
          <w:i w:val="0"/>
          <w:iCs/>
          <w:spacing w:val="-1"/>
          <w:kern w:val="32"/>
          <w:szCs w:val="22"/>
          <w:lang w:val="en-US"/>
        </w:rPr>
        <w:t>.</w:t>
      </w:r>
    </w:p>
    <w:p w:rsidR="009F3D1F" w:rsidRPr="002C0FD1" w:rsidRDefault="009F3D1F" w:rsidP="009F3D1F">
      <w:pPr>
        <w:pStyle w:val="BodyText"/>
        <w:numPr>
          <w:ilvl w:val="0"/>
          <w:numId w:val="13"/>
        </w:numPr>
        <w:rPr>
          <w:rFonts w:asciiTheme="minorHAnsi" w:hAnsiTheme="minorHAnsi" w:cstheme="minorHAnsi"/>
          <w:b w:val="0"/>
          <w:i w:val="0"/>
          <w:iCs/>
          <w:spacing w:val="-1"/>
          <w:kern w:val="32"/>
          <w:szCs w:val="22"/>
        </w:rPr>
      </w:pPr>
      <w:proofErr w:type="spellStart"/>
      <w:r w:rsidRPr="00760460">
        <w:rPr>
          <w:rFonts w:asciiTheme="minorHAnsi" w:hAnsiTheme="minorHAnsi" w:cstheme="minorHAnsi"/>
          <w:b w:val="0"/>
          <w:i w:val="0"/>
          <w:iCs/>
          <w:spacing w:val="-1"/>
          <w:kern w:val="32"/>
          <w:szCs w:val="22"/>
          <w:lang w:val="en-US"/>
        </w:rPr>
        <w:t>GoA</w:t>
      </w:r>
      <w:proofErr w:type="spellEnd"/>
      <w:r w:rsidRPr="00760460">
        <w:rPr>
          <w:rFonts w:asciiTheme="minorHAnsi" w:hAnsiTheme="minorHAnsi" w:cstheme="minorHAnsi"/>
          <w:b w:val="0"/>
          <w:i w:val="0"/>
          <w:iCs/>
          <w:spacing w:val="-1"/>
          <w:kern w:val="32"/>
          <w:szCs w:val="22"/>
          <w:lang w:val="en-US"/>
        </w:rPr>
        <w:t xml:space="preserve"> 4</w:t>
      </w:r>
      <w:r w:rsidR="00574444">
        <w:rPr>
          <w:rFonts w:asciiTheme="minorHAnsi" w:hAnsiTheme="minorHAnsi" w:cstheme="minorHAnsi"/>
          <w:b w:val="0"/>
          <w:i w:val="0"/>
          <w:iCs/>
          <w:spacing w:val="-1"/>
          <w:kern w:val="32"/>
          <w:szCs w:val="22"/>
          <w:lang w:val="en-US"/>
        </w:rPr>
        <w:t>;</w:t>
      </w:r>
      <w:r w:rsidR="00574444">
        <w:rPr>
          <w:rFonts w:asciiTheme="minorHAnsi" w:hAnsiTheme="minorHAnsi" w:cstheme="minorHAnsi"/>
          <w:b w:val="0"/>
          <w:i w:val="0"/>
          <w:iCs/>
          <w:spacing w:val="-1"/>
          <w:kern w:val="32"/>
          <w:szCs w:val="22"/>
          <w:lang w:val="en-US"/>
        </w:rPr>
        <w:tab/>
      </w:r>
      <w:r w:rsidR="00574444">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unattended train operation</w:t>
      </w:r>
      <w:r w:rsidR="00285A05">
        <w:rPr>
          <w:rFonts w:asciiTheme="minorHAnsi" w:hAnsiTheme="minorHAnsi" w:cstheme="minorHAnsi"/>
          <w:b w:val="0"/>
          <w:i w:val="0"/>
          <w:iCs/>
          <w:spacing w:val="-1"/>
          <w:kern w:val="32"/>
          <w:szCs w:val="22"/>
          <w:lang w:val="en-US"/>
        </w:rPr>
        <w:t>.</w:t>
      </w:r>
    </w:p>
    <w:p w:rsidR="00583E83" w:rsidRDefault="005B7EE0" w:rsidP="00052C8E">
      <w:pPr>
        <w:pStyle w:val="BodyText"/>
        <w:jc w:val="both"/>
        <w:rPr>
          <w:ins w:id="13" w:author="Diederik Vos" w:date="2018-01-18T09:00:00Z"/>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 xml:space="preserve">In addition, the next generation of </w:t>
      </w:r>
      <w:r w:rsidR="00D34EB9">
        <w:rPr>
          <w:rFonts w:asciiTheme="minorHAnsi" w:hAnsiTheme="minorHAnsi" w:cstheme="minorHAnsi"/>
          <w:b w:val="0"/>
          <w:i w:val="0"/>
          <w:iCs/>
          <w:spacing w:val="-1"/>
          <w:kern w:val="32"/>
          <w:szCs w:val="22"/>
          <w:lang w:val="en-GB"/>
        </w:rPr>
        <w:t>automate control concepts (or ACCs)</w:t>
      </w:r>
      <w:r w:rsidR="0066072E">
        <w:rPr>
          <w:rFonts w:asciiTheme="minorHAnsi" w:hAnsiTheme="minorHAnsi" w:cstheme="minorHAnsi"/>
          <w:b w:val="0"/>
          <w:i w:val="0"/>
          <w:iCs/>
          <w:spacing w:val="-1"/>
          <w:kern w:val="32"/>
          <w:szCs w:val="22"/>
          <w:lang w:val="en-GB"/>
        </w:rPr>
        <w:t xml:space="preserve"> will be “co-operative”, </w:t>
      </w:r>
      <w:r w:rsidR="0037328E">
        <w:rPr>
          <w:rFonts w:asciiTheme="minorHAnsi" w:hAnsiTheme="minorHAnsi" w:cstheme="minorHAnsi"/>
          <w:b w:val="0"/>
          <w:i w:val="0"/>
          <w:iCs/>
          <w:spacing w:val="-1"/>
          <w:kern w:val="32"/>
          <w:szCs w:val="22"/>
          <w:lang w:val="en-GB"/>
        </w:rPr>
        <w:t>meaning that they will take data from adjacent vehicles and react accordingly</w:t>
      </w:r>
      <w:r w:rsidR="00B13D69">
        <w:rPr>
          <w:rFonts w:asciiTheme="minorHAnsi" w:hAnsiTheme="minorHAnsi" w:cstheme="minorHAnsi"/>
          <w:b w:val="0"/>
          <w:i w:val="0"/>
          <w:iCs/>
          <w:spacing w:val="-1"/>
          <w:kern w:val="32"/>
          <w:szCs w:val="22"/>
          <w:lang w:val="en-GB"/>
        </w:rPr>
        <w:t>.</w:t>
      </w:r>
      <w:r w:rsidR="00FC0145">
        <w:rPr>
          <w:rFonts w:asciiTheme="minorHAnsi" w:hAnsiTheme="minorHAnsi" w:cstheme="minorHAnsi"/>
          <w:b w:val="0"/>
          <w:i w:val="0"/>
          <w:iCs/>
          <w:spacing w:val="-1"/>
          <w:kern w:val="32"/>
          <w:szCs w:val="22"/>
          <w:lang w:val="en-GB"/>
        </w:rPr>
        <w:t xml:space="preserve"> </w:t>
      </w:r>
      <w:ins w:id="14" w:author="Diederik Vos" w:date="2018-01-18T08:59:00Z">
        <w:r w:rsidR="00583E83">
          <w:rPr>
            <w:rFonts w:asciiTheme="minorHAnsi" w:hAnsiTheme="minorHAnsi" w:cstheme="minorHAnsi"/>
            <w:b w:val="0"/>
            <w:i w:val="0"/>
            <w:iCs/>
            <w:spacing w:val="-1"/>
            <w:kern w:val="32"/>
            <w:szCs w:val="22"/>
            <w:lang w:val="en-GB"/>
          </w:rPr>
          <w:t xml:space="preserve">We can expect similar grades of automation in cars. </w:t>
        </w:r>
      </w:ins>
    </w:p>
    <w:p w:rsidR="007E04D0" w:rsidRDefault="00FC0145" w:rsidP="00052C8E">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However, there is an ongoing debate about how exactly they will be taking data from nearby vehicles</w:t>
      </w:r>
      <w:r w:rsidR="001F5C34">
        <w:rPr>
          <w:rFonts w:asciiTheme="minorHAnsi" w:hAnsiTheme="minorHAnsi" w:cstheme="minorHAnsi"/>
          <w:b w:val="0"/>
          <w:i w:val="0"/>
          <w:iCs/>
          <w:spacing w:val="-1"/>
          <w:kern w:val="32"/>
          <w:szCs w:val="22"/>
          <w:lang w:val="en-GB"/>
        </w:rPr>
        <w:t xml:space="preserve"> as this raises some data protection and hacking problems.</w:t>
      </w:r>
      <w:r w:rsidR="004F7146">
        <w:rPr>
          <w:rFonts w:asciiTheme="minorHAnsi" w:hAnsiTheme="minorHAnsi" w:cstheme="minorHAnsi"/>
          <w:b w:val="0"/>
          <w:i w:val="0"/>
          <w:iCs/>
          <w:spacing w:val="-1"/>
          <w:kern w:val="32"/>
          <w:szCs w:val="22"/>
          <w:lang w:val="en-GB"/>
        </w:rPr>
        <w:t xml:space="preserve"> </w:t>
      </w:r>
    </w:p>
    <w:p w:rsidR="004532BB" w:rsidRDefault="004532BB" w:rsidP="00052C8E">
      <w:pPr>
        <w:pStyle w:val="BodyText"/>
        <w:jc w:val="both"/>
        <w:rPr>
          <w:rFonts w:asciiTheme="minorHAnsi" w:hAnsiTheme="minorHAnsi" w:cstheme="minorHAnsi"/>
          <w:b w:val="0"/>
          <w:i w:val="0"/>
          <w:iCs/>
          <w:spacing w:val="-1"/>
          <w:kern w:val="32"/>
          <w:szCs w:val="22"/>
          <w:lang w:val="en-GB"/>
        </w:rPr>
      </w:pPr>
    </w:p>
    <w:p w:rsidR="00E634DC" w:rsidRDefault="00525532" w:rsidP="00052C8E">
      <w:pPr>
        <w:pStyle w:val="BodyText"/>
        <w:jc w:val="both"/>
        <w:rPr>
          <w:rFonts w:asciiTheme="minorHAnsi" w:hAnsiTheme="minorHAnsi" w:cstheme="minorHAnsi"/>
          <w:b w:val="0"/>
          <w:i w:val="0"/>
          <w:color w:val="000000"/>
          <w:spacing w:val="-2"/>
          <w:szCs w:val="22"/>
          <w:shd w:val="clear" w:color="auto" w:fill="FFFFFF"/>
          <w:lang w:val="en-GB"/>
        </w:rPr>
      </w:pPr>
      <w:r>
        <w:rPr>
          <w:rFonts w:asciiTheme="minorHAnsi" w:hAnsiTheme="minorHAnsi" w:cstheme="minorHAnsi"/>
          <w:b w:val="0"/>
          <w:i w:val="0"/>
          <w:iCs/>
          <w:spacing w:val="-1"/>
          <w:kern w:val="32"/>
          <w:szCs w:val="22"/>
          <w:lang w:val="en-GB"/>
        </w:rPr>
        <w:t>Secondly w</w:t>
      </w:r>
      <w:r w:rsidR="004532BB">
        <w:rPr>
          <w:rFonts w:asciiTheme="minorHAnsi" w:hAnsiTheme="minorHAnsi" w:cstheme="minorHAnsi"/>
          <w:b w:val="0"/>
          <w:i w:val="0"/>
          <w:iCs/>
          <w:spacing w:val="-1"/>
          <w:kern w:val="32"/>
          <w:szCs w:val="22"/>
          <w:lang w:val="en-GB"/>
        </w:rPr>
        <w:t>hen it comes to a vehicle being in control of itself this tends to make people extremely uncomfortable</w:t>
      </w:r>
      <w:r w:rsidR="00AC2D38">
        <w:rPr>
          <w:rFonts w:asciiTheme="minorHAnsi" w:hAnsiTheme="minorHAnsi" w:cstheme="minorHAnsi"/>
          <w:b w:val="0"/>
          <w:i w:val="0"/>
          <w:iCs/>
          <w:spacing w:val="-1"/>
          <w:kern w:val="32"/>
          <w:szCs w:val="22"/>
          <w:lang w:val="en-GB"/>
        </w:rPr>
        <w:t xml:space="preserve">, </w:t>
      </w:r>
      <w:r w:rsidR="00AC2D38" w:rsidRPr="00A70F8B">
        <w:rPr>
          <w:rFonts w:asciiTheme="minorHAnsi" w:hAnsiTheme="minorHAnsi" w:cstheme="minorHAnsi"/>
          <w:b w:val="0"/>
          <w:i w:val="0"/>
          <w:color w:val="000000"/>
          <w:spacing w:val="-2"/>
          <w:szCs w:val="22"/>
          <w:shd w:val="clear" w:color="auto" w:fill="FFFFFF"/>
        </w:rPr>
        <w:t>“It appears that people are more comfortable with a pilot directly at the controls, and on the plane,” says aeronautics expert Stephen Rice</w:t>
      </w:r>
      <w:r w:rsidR="00415CD5">
        <w:rPr>
          <w:rFonts w:asciiTheme="minorHAnsi" w:hAnsiTheme="minorHAnsi" w:cstheme="minorHAnsi"/>
          <w:b w:val="0"/>
          <w:i w:val="0"/>
          <w:color w:val="000000"/>
          <w:spacing w:val="-2"/>
          <w:szCs w:val="22"/>
          <w:shd w:val="clear" w:color="auto" w:fill="FFFFFF"/>
          <w:lang w:val="en-GB"/>
        </w:rPr>
        <w:t xml:space="preserve">, even though 95% of pilots </w:t>
      </w:r>
      <w:r w:rsidR="002D09B4">
        <w:rPr>
          <w:rFonts w:asciiTheme="minorHAnsi" w:hAnsiTheme="minorHAnsi" w:cstheme="minorHAnsi"/>
          <w:b w:val="0"/>
          <w:i w:val="0"/>
          <w:color w:val="000000"/>
          <w:spacing w:val="-2"/>
          <w:szCs w:val="22"/>
          <w:shd w:val="clear" w:color="auto" w:fill="FFFFFF"/>
          <w:lang w:val="en-GB"/>
        </w:rPr>
        <w:t>are relying on auto pilots for 95% of flight today.</w:t>
      </w:r>
      <w:r w:rsidR="00B75517">
        <w:rPr>
          <w:rFonts w:asciiTheme="minorHAnsi" w:hAnsiTheme="minorHAnsi" w:cstheme="minorHAnsi"/>
          <w:b w:val="0"/>
          <w:i w:val="0"/>
          <w:color w:val="000000"/>
          <w:spacing w:val="-2"/>
          <w:szCs w:val="22"/>
          <w:shd w:val="clear" w:color="auto" w:fill="FFFFFF"/>
          <w:lang w:val="en-GB"/>
        </w:rPr>
        <w:t xml:space="preserve"> Therefore, how to convince people that a self-driving car </w:t>
      </w:r>
      <w:r w:rsidR="003F0C18">
        <w:rPr>
          <w:rFonts w:asciiTheme="minorHAnsi" w:hAnsiTheme="minorHAnsi" w:cstheme="minorHAnsi"/>
          <w:b w:val="0"/>
          <w:i w:val="0"/>
          <w:color w:val="000000"/>
          <w:spacing w:val="-2"/>
          <w:szCs w:val="22"/>
          <w:shd w:val="clear" w:color="auto" w:fill="FFFFFF"/>
          <w:lang w:val="en-GB"/>
        </w:rPr>
        <w:t>is safe</w:t>
      </w:r>
      <w:r w:rsidR="00975C30">
        <w:rPr>
          <w:rFonts w:asciiTheme="minorHAnsi" w:hAnsiTheme="minorHAnsi" w:cstheme="minorHAnsi"/>
          <w:b w:val="0"/>
          <w:i w:val="0"/>
          <w:color w:val="000000"/>
          <w:spacing w:val="-2"/>
          <w:szCs w:val="22"/>
          <w:shd w:val="clear" w:color="auto" w:fill="FFFFFF"/>
          <w:lang w:val="en-GB"/>
        </w:rPr>
        <w:t xml:space="preserve"> and</w:t>
      </w:r>
      <w:r w:rsidR="00455264">
        <w:rPr>
          <w:rFonts w:asciiTheme="minorHAnsi" w:hAnsiTheme="minorHAnsi" w:cstheme="minorHAnsi"/>
          <w:b w:val="0"/>
          <w:i w:val="0"/>
          <w:color w:val="000000"/>
          <w:spacing w:val="-2"/>
          <w:szCs w:val="22"/>
          <w:shd w:val="clear" w:color="auto" w:fill="FFFFFF"/>
          <w:lang w:val="en-GB"/>
        </w:rPr>
        <w:t xml:space="preserve"> who is to blame if there is an accident?</w:t>
      </w:r>
    </w:p>
    <w:p w:rsidR="00E634DC" w:rsidRDefault="00E634DC" w:rsidP="00052C8E">
      <w:pPr>
        <w:pStyle w:val="BodyText"/>
        <w:jc w:val="both"/>
        <w:rPr>
          <w:rFonts w:asciiTheme="minorHAnsi" w:hAnsiTheme="minorHAnsi" w:cstheme="minorHAnsi"/>
          <w:b w:val="0"/>
          <w:i w:val="0"/>
          <w:color w:val="000000"/>
          <w:spacing w:val="-2"/>
          <w:szCs w:val="22"/>
          <w:shd w:val="clear" w:color="auto" w:fill="FFFFFF"/>
          <w:lang w:val="en-GB"/>
        </w:rPr>
      </w:pPr>
    </w:p>
    <w:p w:rsidR="005C56A2" w:rsidRDefault="003A1C32" w:rsidP="00052C8E">
      <w:pPr>
        <w:pStyle w:val="BodyText"/>
        <w:jc w:val="both"/>
        <w:rPr>
          <w:rFonts w:asciiTheme="minorHAnsi" w:hAnsiTheme="minorHAnsi" w:cstheme="minorHAnsi"/>
          <w:b w:val="0"/>
          <w:i w:val="0"/>
          <w:color w:val="000000"/>
          <w:spacing w:val="-2"/>
          <w:szCs w:val="22"/>
          <w:shd w:val="clear" w:color="auto" w:fill="FFFFFF"/>
          <w:lang w:val="en-GB"/>
        </w:rPr>
      </w:pPr>
      <w:r>
        <w:rPr>
          <w:rFonts w:asciiTheme="minorHAnsi" w:hAnsiTheme="minorHAnsi" w:cstheme="minorHAnsi"/>
          <w:b w:val="0"/>
          <w:i w:val="0"/>
          <w:color w:val="000000"/>
          <w:spacing w:val="-2"/>
          <w:szCs w:val="22"/>
          <w:shd w:val="clear" w:color="auto" w:fill="FFFFFF"/>
          <w:lang w:val="en-GB"/>
        </w:rPr>
        <w:t xml:space="preserve">I will be expanding </w:t>
      </w:r>
      <w:ins w:id="15" w:author="Diederik Vos" w:date="2018-01-18T09:05:00Z">
        <w:r w:rsidR="001D7EC9">
          <w:rPr>
            <w:rFonts w:asciiTheme="minorHAnsi" w:hAnsiTheme="minorHAnsi" w:cstheme="minorHAnsi"/>
            <w:b w:val="0"/>
            <w:i w:val="0"/>
            <w:color w:val="000000"/>
            <w:spacing w:val="-2"/>
            <w:szCs w:val="22"/>
            <w:shd w:val="clear" w:color="auto" w:fill="FFFFFF"/>
            <w:lang w:val="en-GB"/>
          </w:rPr>
          <w:t xml:space="preserve">further </w:t>
        </w:r>
      </w:ins>
      <w:r>
        <w:rPr>
          <w:rFonts w:asciiTheme="minorHAnsi" w:hAnsiTheme="minorHAnsi" w:cstheme="minorHAnsi"/>
          <w:b w:val="0"/>
          <w:i w:val="0"/>
          <w:color w:val="000000"/>
          <w:spacing w:val="-2"/>
          <w:szCs w:val="22"/>
          <w:shd w:val="clear" w:color="auto" w:fill="FFFFFF"/>
          <w:lang w:val="en-GB"/>
        </w:rPr>
        <w:t xml:space="preserve">on these points </w:t>
      </w:r>
      <w:del w:id="16" w:author="Diederik Vos" w:date="2018-01-18T09:05:00Z">
        <w:r w:rsidDel="001D7EC9">
          <w:rPr>
            <w:rFonts w:asciiTheme="minorHAnsi" w:hAnsiTheme="minorHAnsi" w:cstheme="minorHAnsi"/>
            <w:b w:val="0"/>
            <w:i w:val="0"/>
            <w:color w:val="000000"/>
            <w:spacing w:val="-2"/>
            <w:szCs w:val="22"/>
            <w:shd w:val="clear" w:color="auto" w:fill="FFFFFF"/>
            <w:lang w:val="en-GB"/>
          </w:rPr>
          <w:delText>in the essay</w:delText>
        </w:r>
      </w:del>
      <w:ins w:id="17" w:author="Diederik Vos" w:date="2018-01-18T09:05:00Z">
        <w:r w:rsidR="001D7EC9">
          <w:rPr>
            <w:rFonts w:asciiTheme="minorHAnsi" w:hAnsiTheme="minorHAnsi" w:cstheme="minorHAnsi"/>
            <w:b w:val="0"/>
            <w:i w:val="0"/>
            <w:color w:val="000000"/>
            <w:spacing w:val="-2"/>
            <w:szCs w:val="22"/>
            <w:shd w:val="clear" w:color="auto" w:fill="FFFFFF"/>
            <w:lang w:val="en-GB"/>
          </w:rPr>
          <w:t>below</w:t>
        </w:r>
      </w:ins>
      <w:r>
        <w:rPr>
          <w:rFonts w:asciiTheme="minorHAnsi" w:hAnsiTheme="minorHAnsi" w:cstheme="minorHAnsi"/>
          <w:b w:val="0"/>
          <w:i w:val="0"/>
          <w:color w:val="000000"/>
          <w:spacing w:val="-2"/>
          <w:szCs w:val="22"/>
          <w:shd w:val="clear" w:color="auto" w:fill="FFFFFF"/>
          <w:lang w:val="en-GB"/>
        </w:rPr>
        <w:t xml:space="preserve">. </w:t>
      </w:r>
    </w:p>
    <w:p w:rsidR="00460345" w:rsidRPr="00052C8E" w:rsidRDefault="00460345" w:rsidP="00052C8E">
      <w:pPr>
        <w:pStyle w:val="BodyText"/>
        <w:jc w:val="both"/>
        <w:rPr>
          <w:rFonts w:asciiTheme="minorHAnsi" w:hAnsiTheme="minorHAnsi" w:cstheme="minorHAnsi"/>
          <w:b w:val="0"/>
          <w:i w:val="0"/>
          <w:iCs/>
          <w:spacing w:val="-1"/>
          <w:kern w:val="32"/>
          <w:szCs w:val="22"/>
          <w:lang w:val="en-GB"/>
        </w:rPr>
      </w:pPr>
    </w:p>
    <w:p w:rsidR="00224ADE" w:rsidRPr="0089137D" w:rsidRDefault="00224ADE" w:rsidP="0089137D">
      <w:pPr>
        <w:pStyle w:val="Heading1"/>
        <w:rPr>
          <w:sz w:val="18"/>
        </w:rPr>
      </w:pPr>
      <w:bookmarkStart w:id="18" w:name="_Toc503710625"/>
      <w:bookmarkStart w:id="19" w:name="_Toc503974448"/>
      <w:r w:rsidRPr="0089137D">
        <w:rPr>
          <w:sz w:val="24"/>
        </w:rPr>
        <w:t>Ethical Issues</w:t>
      </w:r>
      <w:r w:rsidRPr="0089137D">
        <w:rPr>
          <w:sz w:val="18"/>
        </w:rPr>
        <w:t>:</w:t>
      </w:r>
      <w:bookmarkEnd w:id="18"/>
      <w:bookmarkEnd w:id="19"/>
    </w:p>
    <w:p w:rsidR="00224ADE" w:rsidRDefault="005D60E6" w:rsidP="007F7DBF">
      <w:pPr>
        <w:rPr>
          <w:rFonts w:asciiTheme="minorHAnsi" w:hAnsiTheme="minorHAnsi" w:cstheme="minorHAnsi"/>
          <w:sz w:val="22"/>
          <w:szCs w:val="22"/>
        </w:rPr>
      </w:pPr>
      <w:r>
        <w:rPr>
          <w:rFonts w:asciiTheme="minorHAnsi" w:hAnsiTheme="minorHAnsi" w:cstheme="minorHAnsi"/>
          <w:sz w:val="22"/>
          <w:szCs w:val="22"/>
        </w:rPr>
        <w:t xml:space="preserve">The biggest ethical problem with a self-driving car is a debate that has been going on for over 50 </w:t>
      </w:r>
      <w:r w:rsidR="00956FF9">
        <w:rPr>
          <w:rFonts w:asciiTheme="minorHAnsi" w:hAnsiTheme="minorHAnsi" w:cstheme="minorHAnsi"/>
          <w:sz w:val="22"/>
          <w:szCs w:val="22"/>
        </w:rPr>
        <w:t>years; commonly</w:t>
      </w:r>
      <w:r w:rsidR="007A6A86">
        <w:rPr>
          <w:rFonts w:asciiTheme="minorHAnsi" w:hAnsiTheme="minorHAnsi" w:cstheme="minorHAnsi"/>
          <w:sz w:val="22"/>
          <w:szCs w:val="22"/>
        </w:rPr>
        <w:t xml:space="preserve"> known as the trolley problem</w:t>
      </w:r>
      <w:r w:rsidR="00500E6D">
        <w:rPr>
          <w:rFonts w:asciiTheme="minorHAnsi" w:hAnsiTheme="minorHAnsi" w:cstheme="minorHAnsi"/>
          <w:sz w:val="22"/>
          <w:szCs w:val="22"/>
        </w:rPr>
        <w:t>.</w:t>
      </w:r>
      <w:r w:rsidR="00014068">
        <w:rPr>
          <w:rFonts w:asciiTheme="minorHAnsi" w:hAnsiTheme="minorHAnsi" w:cstheme="minorHAnsi"/>
          <w:sz w:val="22"/>
          <w:szCs w:val="22"/>
        </w:rPr>
        <w:t xml:space="preserve"> </w:t>
      </w:r>
      <w:r w:rsidR="00956FF9">
        <w:rPr>
          <w:rFonts w:asciiTheme="minorHAnsi" w:hAnsiTheme="minorHAnsi" w:cstheme="minorHAnsi"/>
          <w:sz w:val="22"/>
          <w:szCs w:val="22"/>
        </w:rPr>
        <w:t>The problem is as follows, a tram is speeding down a track that has five people tied to it, you can pull a lever to switch to another track, however, it has one person tied to it.</w:t>
      </w:r>
      <w:r w:rsidR="00A762E5">
        <w:rPr>
          <w:rFonts w:asciiTheme="minorHAnsi" w:hAnsiTheme="minorHAnsi" w:cstheme="minorHAnsi"/>
          <w:sz w:val="22"/>
          <w:szCs w:val="22"/>
        </w:rPr>
        <w:t xml:space="preserve"> Do you </w:t>
      </w:r>
      <w:r w:rsidR="00972882">
        <w:rPr>
          <w:rFonts w:asciiTheme="minorHAnsi" w:hAnsiTheme="minorHAnsi" w:cstheme="minorHAnsi"/>
          <w:sz w:val="22"/>
          <w:szCs w:val="22"/>
        </w:rPr>
        <w:t>choose</w:t>
      </w:r>
      <w:r w:rsidR="00A762E5">
        <w:rPr>
          <w:rFonts w:asciiTheme="minorHAnsi" w:hAnsiTheme="minorHAnsi" w:cstheme="minorHAnsi"/>
          <w:sz w:val="22"/>
          <w:szCs w:val="22"/>
        </w:rPr>
        <w:t xml:space="preserve"> to kill one person to save 5 or would you do nothing and kill 5 </w:t>
      </w:r>
      <w:r w:rsidR="00135797">
        <w:rPr>
          <w:rFonts w:asciiTheme="minorHAnsi" w:hAnsiTheme="minorHAnsi" w:cstheme="minorHAnsi"/>
          <w:sz w:val="22"/>
          <w:szCs w:val="22"/>
        </w:rPr>
        <w:t xml:space="preserve">people? Engineers and lawyers </w:t>
      </w:r>
      <w:r w:rsidR="00922827">
        <w:rPr>
          <w:rFonts w:asciiTheme="minorHAnsi" w:hAnsiTheme="minorHAnsi" w:cstheme="minorHAnsi"/>
          <w:sz w:val="22"/>
          <w:szCs w:val="22"/>
        </w:rPr>
        <w:t xml:space="preserve">will now have to tackle </w:t>
      </w:r>
      <w:r w:rsidR="001A3549">
        <w:rPr>
          <w:rFonts w:asciiTheme="minorHAnsi" w:hAnsiTheme="minorHAnsi" w:cstheme="minorHAnsi"/>
          <w:sz w:val="22"/>
          <w:szCs w:val="22"/>
        </w:rPr>
        <w:t>these questions</w:t>
      </w:r>
      <w:r w:rsidR="00922827">
        <w:rPr>
          <w:rFonts w:asciiTheme="minorHAnsi" w:hAnsiTheme="minorHAnsi" w:cstheme="minorHAnsi"/>
          <w:sz w:val="22"/>
          <w:szCs w:val="22"/>
        </w:rPr>
        <w:t xml:space="preserve"> and then some</w:t>
      </w:r>
      <w:r w:rsidR="0032530B">
        <w:rPr>
          <w:rFonts w:asciiTheme="minorHAnsi" w:hAnsiTheme="minorHAnsi" w:cstheme="minorHAnsi"/>
          <w:sz w:val="22"/>
          <w:szCs w:val="22"/>
        </w:rPr>
        <w:t xml:space="preserve"> as driving is far more complex and has far more variables</w:t>
      </w:r>
      <w:r w:rsidR="00F93828">
        <w:rPr>
          <w:rFonts w:asciiTheme="minorHAnsi" w:hAnsiTheme="minorHAnsi" w:cstheme="minorHAnsi"/>
          <w:sz w:val="22"/>
          <w:szCs w:val="22"/>
        </w:rPr>
        <w:t xml:space="preserve">. </w:t>
      </w:r>
      <w:r w:rsidR="00833C49">
        <w:rPr>
          <w:rFonts w:asciiTheme="minorHAnsi" w:hAnsiTheme="minorHAnsi" w:cstheme="minorHAnsi"/>
          <w:sz w:val="22"/>
          <w:szCs w:val="22"/>
        </w:rPr>
        <w:t>“It won’t be just the choice between killing one or five” says Reich a professor of political science; “will these cars optimize for overall human welfare, or will the algorithms prioritise passenger safety or those on the road”.</w:t>
      </w:r>
    </w:p>
    <w:p w:rsidR="00460345" w:rsidRDefault="00460345" w:rsidP="007F7DBF">
      <w:pPr>
        <w:rPr>
          <w:rFonts w:asciiTheme="minorHAnsi" w:hAnsiTheme="minorHAnsi" w:cstheme="minorHAnsi"/>
          <w:sz w:val="22"/>
          <w:szCs w:val="22"/>
        </w:rPr>
      </w:pPr>
    </w:p>
    <w:p w:rsidR="00460345" w:rsidRDefault="00460345">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555729" w:rsidRPr="00EC65A3" w:rsidRDefault="00555729" w:rsidP="00555729">
      <w:pPr>
        <w:pStyle w:val="Heading1"/>
        <w:rPr>
          <w:sz w:val="24"/>
        </w:rPr>
      </w:pPr>
      <w:bookmarkStart w:id="20" w:name="_Toc503974449"/>
      <w:r w:rsidRPr="00EC65A3">
        <w:rPr>
          <w:sz w:val="24"/>
        </w:rPr>
        <w:t>Legal Issues:</w:t>
      </w:r>
      <w:bookmarkEnd w:id="20"/>
    </w:p>
    <w:p w:rsidR="00555729" w:rsidRDefault="00555729" w:rsidP="00555729">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One of the first countries and one that is really leading the race for self-driving cars is Germany. On August 23</w:t>
      </w:r>
      <w:r w:rsidRPr="007F2120">
        <w:rPr>
          <w:rFonts w:asciiTheme="minorHAnsi" w:hAnsiTheme="minorHAnsi" w:cstheme="minorHAnsi"/>
          <w:b w:val="0"/>
          <w:i w:val="0"/>
          <w:iCs/>
          <w:spacing w:val="-1"/>
          <w:kern w:val="32"/>
          <w:szCs w:val="22"/>
          <w:vertAlign w:val="superscript"/>
          <w:lang w:val="en-GB"/>
        </w:rPr>
        <w:t>rd</w:t>
      </w:r>
      <w:r>
        <w:rPr>
          <w:rFonts w:asciiTheme="minorHAnsi" w:hAnsiTheme="minorHAnsi" w:cstheme="minorHAnsi"/>
          <w:b w:val="0"/>
          <w:i w:val="0"/>
          <w:iCs/>
          <w:spacing w:val="-1"/>
          <w:kern w:val="32"/>
          <w:szCs w:val="22"/>
          <w:lang w:val="en-GB"/>
        </w:rPr>
        <w:t xml:space="preserve">, 2017 Germany has adopted new laws that lay out the legal framework for self-driving cars and allows automated driving on German Roads. It’s the first country in the EU which has passed such a detailed set of regulations and thereby paving the way for greater legal certainty around self-driving cars. Furthermore, this is largely due to Germany wanting to become the leading market for automated driving and wants ultimately to results with these news regulations being established eventually across the EU. Furthermore, under this law “the driver can remove his or her hands from the wheel and yield driving control to the vehicle”, however, “the drive must maintain attention and perceptiveness at all times in case of the need to take back control of the vehicle. </w:t>
      </w:r>
    </w:p>
    <w:p w:rsidR="00555729" w:rsidRDefault="00555729" w:rsidP="00555729">
      <w:pPr>
        <w:pStyle w:val="BodyText"/>
        <w:jc w:val="both"/>
        <w:rPr>
          <w:rFonts w:asciiTheme="minorHAnsi" w:hAnsiTheme="minorHAnsi" w:cstheme="minorHAnsi"/>
          <w:b w:val="0"/>
          <w:i w:val="0"/>
          <w:iCs/>
          <w:spacing w:val="-1"/>
          <w:kern w:val="32"/>
          <w:szCs w:val="22"/>
          <w:lang w:val="en-GB"/>
        </w:rPr>
      </w:pPr>
    </w:p>
    <w:p w:rsidR="00184380" w:rsidRDefault="00555729" w:rsidP="00555729">
      <w:pPr>
        <w:pStyle w:val="BodyText"/>
        <w:jc w:val="both"/>
        <w:rPr>
          <w:ins w:id="21" w:author="Diederik Vos" w:date="2018-01-18T09:06:00Z"/>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 xml:space="preserve">So, what does the law say if an accident happens? </w:t>
      </w:r>
    </w:p>
    <w:p w:rsidR="00555729" w:rsidRDefault="00555729" w:rsidP="00555729">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First, the driver still holds responsibility for vigilance and taking control back, if the driver fails to do so he may find himself liable in the event of an accident. However, if the accident is caused by a failure of the system at a time when the driver was properly relying on it, the driver will be able to exclude his liability; this is achieved through a black box recording data from all the sensors in the vehicle. Furthermore, the data must be kept for 6 months and in case of an accident for 3 years and fines are applicable if the data is not deleted after the period required with General Data Protection. However, the law has been criticised for leaving it open to who is responsible for recording and deleting the data, the details on the technical design and location of the black box, the methods of recording the data and the measurements required to protect the recoded data against hackers.</w:t>
      </w:r>
    </w:p>
    <w:p w:rsidR="00555729" w:rsidRPr="00537AB4" w:rsidRDefault="00555729" w:rsidP="00555729">
      <w:pPr>
        <w:pStyle w:val="BodyText"/>
        <w:jc w:val="both"/>
        <w:rPr>
          <w:rFonts w:asciiTheme="minorHAnsi" w:hAnsiTheme="minorHAnsi" w:cstheme="minorHAnsi"/>
          <w:b w:val="0"/>
          <w:i w:val="0"/>
          <w:iCs/>
          <w:spacing w:val="-1"/>
          <w:kern w:val="32"/>
          <w:szCs w:val="22"/>
          <w:lang w:val="en-GB"/>
        </w:rPr>
      </w:pPr>
    </w:p>
    <w:p w:rsidR="00555729" w:rsidRPr="0089137D" w:rsidRDefault="00555729" w:rsidP="00555729">
      <w:pPr>
        <w:pStyle w:val="Heading1"/>
        <w:rPr>
          <w:sz w:val="24"/>
        </w:rPr>
      </w:pPr>
      <w:bookmarkStart w:id="22" w:name="_Toc503710626"/>
      <w:bookmarkStart w:id="23" w:name="_Toc503974450"/>
      <w:r>
        <w:rPr>
          <w:sz w:val="24"/>
          <w:lang w:val="en-GB"/>
        </w:rPr>
        <w:t>Economic Considerations</w:t>
      </w:r>
      <w:r w:rsidRPr="0089137D">
        <w:rPr>
          <w:sz w:val="24"/>
        </w:rPr>
        <w:t>:</w:t>
      </w:r>
      <w:bookmarkEnd w:id="22"/>
      <w:bookmarkEnd w:id="23"/>
    </w:p>
    <w:p w:rsidR="00FF4217" w:rsidRDefault="00555729" w:rsidP="00555729">
      <w:pPr>
        <w:spacing w:after="160" w:line="259" w:lineRule="auto"/>
        <w:rPr>
          <w:ins w:id="24" w:author="Diederik Vos" w:date="2018-01-18T09:07:00Z"/>
          <w:rFonts w:asciiTheme="minorHAnsi" w:hAnsiTheme="minorHAnsi" w:cstheme="minorHAnsi"/>
          <w:sz w:val="22"/>
          <w:szCs w:val="22"/>
        </w:rPr>
      </w:pPr>
      <w:r>
        <w:rPr>
          <w:rFonts w:asciiTheme="minorHAnsi" w:hAnsiTheme="minorHAnsi" w:cstheme="minorHAnsi"/>
          <w:sz w:val="22"/>
          <w:szCs w:val="22"/>
        </w:rPr>
        <w:t xml:space="preserve">When it comes to car accidents 81% of the time it is a result of human error, therefore, if a computer was implemented a lot of the danger and errors would be taken out of the equation as computers can make split second decision most people cannot. For example, computers use complicated algorithms to determine appropriate stopping distance and following distances with much more precision and consistency than a person ever could. </w:t>
      </w:r>
      <w:ins w:id="25" w:author="Diederik Vos" w:date="2018-01-18T09:07:00Z">
        <w:r w:rsidR="00FF4217">
          <w:rPr>
            <w:rFonts w:asciiTheme="minorHAnsi" w:hAnsiTheme="minorHAnsi" w:cstheme="minorHAnsi"/>
            <w:sz w:val="22"/>
            <w:szCs w:val="22"/>
          </w:rPr>
          <w:t xml:space="preserve">A computer we could say is not influenced by human stress, causing us to speed, take more risk, </w:t>
        </w:r>
      </w:ins>
    </w:p>
    <w:p w:rsidR="00555729" w:rsidRDefault="00555729" w:rsidP="00555729">
      <w:pPr>
        <w:spacing w:after="160" w:line="259" w:lineRule="auto"/>
        <w:rPr>
          <w:rFonts w:asciiTheme="minorHAnsi" w:hAnsiTheme="minorHAnsi" w:cstheme="minorHAnsi"/>
          <w:sz w:val="22"/>
          <w:szCs w:val="22"/>
        </w:rPr>
      </w:pPr>
      <w:r>
        <w:rPr>
          <w:rFonts w:asciiTheme="minorHAnsi" w:hAnsiTheme="minorHAnsi" w:cstheme="minorHAnsi"/>
          <w:sz w:val="22"/>
          <w:szCs w:val="22"/>
        </w:rPr>
        <w:t>Furthermore, Forbes has pointed out that there is also a cost savings association as a person can use the driving time to catch up on reading or chat with passengers all without worrying about driving.</w:t>
      </w:r>
    </w:p>
    <w:p w:rsidR="00555729" w:rsidRPr="00F21AC9" w:rsidRDefault="00555729" w:rsidP="00555729">
      <w:pPr>
        <w:spacing w:after="160" w:line="259" w:lineRule="auto"/>
        <w:rPr>
          <w:rFonts w:asciiTheme="minorHAnsi" w:hAnsiTheme="minorHAnsi" w:cstheme="minorHAnsi"/>
          <w:sz w:val="22"/>
          <w:szCs w:val="22"/>
        </w:rPr>
      </w:pPr>
    </w:p>
    <w:p w:rsidR="00555729" w:rsidRPr="0089137D" w:rsidRDefault="00555729" w:rsidP="00555729">
      <w:pPr>
        <w:pStyle w:val="Heading1"/>
        <w:rPr>
          <w:sz w:val="24"/>
        </w:rPr>
      </w:pPr>
      <w:bookmarkStart w:id="26" w:name="_Toc503710627"/>
      <w:bookmarkStart w:id="27" w:name="_Toc503974451"/>
      <w:r w:rsidRPr="0089137D">
        <w:rPr>
          <w:sz w:val="24"/>
        </w:rPr>
        <w:t>Conclusion:</w:t>
      </w:r>
      <w:bookmarkEnd w:id="26"/>
      <w:bookmarkEnd w:id="27"/>
    </w:p>
    <w:p w:rsidR="00555729" w:rsidRDefault="00555729" w:rsidP="00555729">
      <w:pPr>
        <w:spacing w:after="160" w:line="259" w:lineRule="auto"/>
        <w:rPr>
          <w:ins w:id="28" w:author="Diederik Vos" w:date="2018-01-18T09:09:00Z"/>
          <w:rFonts w:asciiTheme="minorHAnsi" w:hAnsiTheme="minorHAnsi" w:cstheme="minorHAnsi"/>
          <w:sz w:val="22"/>
          <w:szCs w:val="22"/>
        </w:rPr>
      </w:pPr>
      <w:r>
        <w:rPr>
          <w:rFonts w:asciiTheme="minorHAnsi" w:hAnsiTheme="minorHAnsi" w:cstheme="minorHAnsi"/>
          <w:sz w:val="22"/>
          <w:szCs w:val="22"/>
        </w:rPr>
        <w:t>To conclude, in theory a self-driving car would be much more reliable, safe and could increase productivity and cost savings, however, there is a long way to go still before this becomes a reality as the laws, ethical decisions and trust from the public need to be ironed out.</w:t>
      </w:r>
    </w:p>
    <w:p w:rsidR="00FF4217" w:rsidRDefault="00FF4217" w:rsidP="00555729">
      <w:pPr>
        <w:spacing w:after="160" w:line="259" w:lineRule="auto"/>
        <w:rPr>
          <w:rFonts w:asciiTheme="minorHAnsi" w:hAnsiTheme="minorHAnsi" w:cstheme="minorHAnsi"/>
          <w:sz w:val="22"/>
          <w:szCs w:val="22"/>
        </w:rPr>
      </w:pPr>
      <w:ins w:id="29" w:author="Diederik Vos" w:date="2018-01-18T09:09:00Z">
        <w:r>
          <w:rPr>
            <w:rFonts w:asciiTheme="minorHAnsi" w:hAnsiTheme="minorHAnsi" w:cstheme="minorHAnsi"/>
            <w:sz w:val="22"/>
            <w:szCs w:val="22"/>
          </w:rPr>
          <w:t xml:space="preserve">We could expect the first real successes in more regulated, or even more </w:t>
        </w:r>
        <w:proofErr w:type="gramStart"/>
        <w:r>
          <w:rPr>
            <w:rFonts w:asciiTheme="minorHAnsi" w:hAnsiTheme="minorHAnsi" w:cstheme="minorHAnsi"/>
            <w:sz w:val="22"/>
            <w:szCs w:val="22"/>
          </w:rPr>
          <w:t>dictatorial ,</w:t>
        </w:r>
        <w:proofErr w:type="gramEnd"/>
        <w:r>
          <w:rPr>
            <w:rFonts w:asciiTheme="minorHAnsi" w:hAnsiTheme="minorHAnsi" w:cstheme="minorHAnsi"/>
            <w:sz w:val="22"/>
            <w:szCs w:val="22"/>
          </w:rPr>
          <w:t xml:space="preserve"> environments . We could expect </w:t>
        </w:r>
        <w:proofErr w:type="spellStart"/>
        <w:r>
          <w:rPr>
            <w:rFonts w:asciiTheme="minorHAnsi" w:hAnsiTheme="minorHAnsi" w:cstheme="minorHAnsi"/>
            <w:sz w:val="22"/>
            <w:szCs w:val="22"/>
          </w:rPr>
          <w:t>self driving</w:t>
        </w:r>
        <w:proofErr w:type="spellEnd"/>
        <w:r>
          <w:rPr>
            <w:rFonts w:asciiTheme="minorHAnsi" w:hAnsiTheme="minorHAnsi" w:cstheme="minorHAnsi"/>
            <w:sz w:val="22"/>
            <w:szCs w:val="22"/>
          </w:rPr>
          <w:t xml:space="preserve"> cars to be more rapidly in for example Singapore, Dubai, between cities with </w:t>
        </w:r>
        <w:proofErr w:type="spellStart"/>
        <w:r>
          <w:rPr>
            <w:rFonts w:asciiTheme="minorHAnsi" w:hAnsiTheme="minorHAnsi" w:cstheme="minorHAnsi"/>
            <w:sz w:val="22"/>
            <w:szCs w:val="22"/>
          </w:rPr>
          <w:t>higly</w:t>
        </w:r>
        <w:proofErr w:type="spellEnd"/>
        <w:r>
          <w:rPr>
            <w:rFonts w:asciiTheme="minorHAnsi" w:hAnsiTheme="minorHAnsi" w:cstheme="minorHAnsi"/>
            <w:sz w:val="22"/>
            <w:szCs w:val="22"/>
          </w:rPr>
          <w:t xml:space="preserve"> dense traffic. </w:t>
        </w:r>
      </w:ins>
      <w:ins w:id="30" w:author="Diederik Vos" w:date="2018-01-18T09:10:00Z">
        <w:r>
          <w:rPr>
            <w:rFonts w:asciiTheme="minorHAnsi" w:hAnsiTheme="minorHAnsi" w:cstheme="minorHAnsi"/>
            <w:sz w:val="22"/>
            <w:szCs w:val="22"/>
          </w:rPr>
          <w:t xml:space="preserve">In cities like Mumbai, Cairo it is probably further away that we can expect </w:t>
        </w:r>
        <w:proofErr w:type="spellStart"/>
        <w:r>
          <w:rPr>
            <w:rFonts w:asciiTheme="minorHAnsi" w:hAnsiTheme="minorHAnsi" w:cstheme="minorHAnsi"/>
            <w:sz w:val="22"/>
            <w:szCs w:val="22"/>
          </w:rPr>
          <w:t>self driving</w:t>
        </w:r>
        <w:proofErr w:type="spellEnd"/>
        <w:r>
          <w:rPr>
            <w:rFonts w:asciiTheme="minorHAnsi" w:hAnsiTheme="minorHAnsi" w:cstheme="minorHAnsi"/>
            <w:sz w:val="22"/>
            <w:szCs w:val="22"/>
          </w:rPr>
          <w:t xml:space="preserve"> cars to be available.</w:t>
        </w:r>
      </w:ins>
    </w:p>
    <w:p w:rsidR="00555729" w:rsidRDefault="00555729" w:rsidP="00555729">
      <w:pPr>
        <w:spacing w:after="160" w:line="259" w:lineRule="auto"/>
        <w:rPr>
          <w:rFonts w:asciiTheme="minorHAnsi" w:hAnsiTheme="minorHAnsi" w:cstheme="minorHAnsi"/>
          <w:sz w:val="22"/>
          <w:szCs w:val="22"/>
        </w:rPr>
      </w:pPr>
    </w:p>
    <w:p w:rsidR="0058594E" w:rsidRDefault="0058594E" w:rsidP="0058594E">
      <w:pPr>
        <w:rPr>
          <w:rFonts w:asciiTheme="minorHAnsi" w:hAnsiTheme="minorHAnsi" w:cstheme="minorHAnsi"/>
          <w:sz w:val="22"/>
          <w:szCs w:val="22"/>
        </w:rPr>
      </w:pPr>
    </w:p>
    <w:p w:rsidR="0058594E" w:rsidRDefault="0058594E">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58594E" w:rsidRPr="00E8772B" w:rsidRDefault="0058594E" w:rsidP="0058594E">
      <w:pPr>
        <w:pStyle w:val="Heading1"/>
        <w:rPr>
          <w:sz w:val="22"/>
        </w:rPr>
      </w:pPr>
      <w:bookmarkStart w:id="31" w:name="_Toc503710628"/>
      <w:bookmarkStart w:id="32" w:name="_Toc503974452"/>
      <w:r w:rsidRPr="0089137D">
        <w:rPr>
          <w:sz w:val="24"/>
        </w:rPr>
        <w:t>References:</w:t>
      </w:r>
      <w:bookmarkEnd w:id="31"/>
      <w:bookmarkEnd w:id="32"/>
    </w:p>
    <w:bookmarkStart w:id="33" w:name="_Toc503974453" w:displacedByCustomXml="next"/>
    <w:sdt>
      <w:sdtPr>
        <w:rPr>
          <w:rFonts w:ascii="Times New Roman" w:hAnsi="Times New Roman"/>
          <w:b w:val="0"/>
          <w:bCs w:val="0"/>
          <w:kern w:val="0"/>
          <w:sz w:val="24"/>
          <w:szCs w:val="24"/>
          <w:lang w:val="en-GB" w:eastAsia="en-GB"/>
        </w:rPr>
        <w:id w:val="-1629152264"/>
        <w:docPartObj>
          <w:docPartGallery w:val="Bibliographies"/>
          <w:docPartUnique/>
        </w:docPartObj>
      </w:sdtPr>
      <w:sdtEndPr/>
      <w:sdtContent>
        <w:p w:rsidR="00E31C88" w:rsidRPr="00E31C88" w:rsidRDefault="00E31C88" w:rsidP="00E31C88">
          <w:pPr>
            <w:pStyle w:val="Heading1"/>
            <w:rPr>
              <w:rStyle w:val="IntenseEmphasis"/>
            </w:rPr>
          </w:pPr>
          <w:r w:rsidRPr="00E31C88">
            <w:rPr>
              <w:rStyle w:val="IntenseEmphasis"/>
            </w:rPr>
            <w:t>Works Cited</w:t>
          </w:r>
          <w:bookmarkEnd w:id="33"/>
        </w:p>
        <w:p w:rsidR="00E31C88" w:rsidRDefault="00E31C88" w:rsidP="00E31C88">
          <w:pPr>
            <w:pStyle w:val="Bibliography"/>
            <w:rPr>
              <w:noProof/>
              <w:lang w:val="en-US"/>
            </w:rPr>
          </w:pPr>
          <w:r>
            <w:fldChar w:fldCharType="begin"/>
          </w:r>
          <w:r>
            <w:instrText xml:space="preserve"> BIBLIOGRAPHY </w:instrText>
          </w:r>
          <w:r>
            <w:fldChar w:fldCharType="separate"/>
          </w:r>
          <w:r>
            <w:rPr>
              <w:noProof/>
              <w:lang w:val="en-US"/>
            </w:rPr>
            <w:t xml:space="preserve">Anon., March, 01 2016. </w:t>
          </w:r>
          <w:r>
            <w:rPr>
              <w:i/>
              <w:iCs/>
              <w:noProof/>
              <w:lang w:val="en-US"/>
            </w:rPr>
            <w:t xml:space="preserve">Industry Europe. </w:t>
          </w:r>
          <w:r>
            <w:rPr>
              <w:noProof/>
              <w:lang w:val="en-US"/>
            </w:rPr>
            <w:t xml:space="preserve">[Online] </w:t>
          </w:r>
          <w:r>
            <w:rPr>
              <w:noProof/>
              <w:lang w:val="en-US"/>
            </w:rPr>
            <w:br/>
            <w:t xml:space="preserve">Available at: </w:t>
          </w:r>
          <w:r>
            <w:rPr>
              <w:noProof/>
              <w:u w:val="single"/>
              <w:lang w:val="en-US"/>
            </w:rPr>
            <w:t xml:space="preserve">http://www.industryeurope.net/Article/9389/Automation-on-rise-according-to-IFR-statistics/. </w:t>
          </w:r>
        </w:p>
        <w:p w:rsidR="00E31C88" w:rsidRDefault="00E31C88" w:rsidP="00E31C88">
          <w:pPr>
            <w:pStyle w:val="Bibliography"/>
            <w:rPr>
              <w:noProof/>
              <w:lang w:val="en-US"/>
            </w:rPr>
          </w:pPr>
          <w:r>
            <w:rPr>
              <w:noProof/>
              <w:lang w:val="en-US"/>
            </w:rPr>
            <w:t xml:space="preserve">Anon., n.d. </w:t>
          </w:r>
          <w:r>
            <w:rPr>
              <w:i/>
              <w:iCs/>
              <w:noProof/>
              <w:lang w:val="en-US"/>
            </w:rPr>
            <w:t xml:space="preserve">Auto Insurance Center. </w:t>
          </w:r>
          <w:r>
            <w:rPr>
              <w:noProof/>
              <w:lang w:val="en-US"/>
            </w:rPr>
            <w:t xml:space="preserve">[Online] </w:t>
          </w:r>
          <w:r>
            <w:rPr>
              <w:noProof/>
              <w:lang w:val="en-US"/>
            </w:rPr>
            <w:br/>
            <w:t xml:space="preserve">Available at: </w:t>
          </w:r>
          <w:r>
            <w:rPr>
              <w:noProof/>
              <w:u w:val="single"/>
              <w:lang w:val="en-US"/>
            </w:rPr>
            <w:t>https://www.autoinsurancecenter.com/top-20-pros-and-cons-associated-with-self-driving-cars.htm</w:t>
          </w:r>
        </w:p>
        <w:p w:rsidR="00E31C88" w:rsidRDefault="00E31C88" w:rsidP="00E31C88">
          <w:pPr>
            <w:pStyle w:val="Bibliography"/>
            <w:rPr>
              <w:noProof/>
              <w:lang w:val="en-US"/>
            </w:rPr>
          </w:pPr>
          <w:r w:rsidRPr="00583E83">
            <w:rPr>
              <w:noProof/>
              <w:lang w:val="de-DE"/>
            </w:rPr>
            <w:t xml:space="preserve">Dr Benedikt Wolders, J. E. R. T. D. C. W., Junem 21st 2017. </w:t>
          </w:r>
          <w:r w:rsidRPr="00583E83">
            <w:rPr>
              <w:i/>
              <w:iCs/>
              <w:noProof/>
              <w:lang w:val="de-DE"/>
            </w:rPr>
            <w:t xml:space="preserve">Freshfields Bruckaus Deringer. </w:t>
          </w:r>
          <w:r>
            <w:rPr>
              <w:noProof/>
              <w:lang w:val="en-US"/>
            </w:rPr>
            <w:t xml:space="preserve">[Online] </w:t>
          </w:r>
          <w:r>
            <w:rPr>
              <w:noProof/>
              <w:lang w:val="en-US"/>
            </w:rPr>
            <w:br/>
            <w:t xml:space="preserve">Available at: </w:t>
          </w:r>
          <w:r>
            <w:rPr>
              <w:noProof/>
              <w:u w:val="single"/>
              <w:lang w:val="en-US"/>
            </w:rPr>
            <w:t>https://www.freshfields.com/en-gb/our-thinking/campaigns/digital/internet-of-things/connected-cars/automated-driving-law-passed-in-germany/</w:t>
          </w:r>
        </w:p>
        <w:p w:rsidR="00E31C88" w:rsidRDefault="00E31C88" w:rsidP="00E31C88">
          <w:pPr>
            <w:pStyle w:val="Bibliography"/>
            <w:rPr>
              <w:noProof/>
              <w:lang w:val="en-US"/>
            </w:rPr>
          </w:pPr>
          <w:r>
            <w:rPr>
              <w:noProof/>
              <w:lang w:val="en-US"/>
            </w:rPr>
            <w:t xml:space="preserve">Moskvitch, K., September, 13th 2016. </w:t>
          </w:r>
          <w:r>
            <w:rPr>
              <w:i/>
              <w:iCs/>
              <w:noProof/>
              <w:lang w:val="en-US"/>
            </w:rPr>
            <w:t xml:space="preserve">BBC. </w:t>
          </w:r>
          <w:r>
            <w:rPr>
              <w:noProof/>
              <w:lang w:val="en-US"/>
            </w:rPr>
            <w:t xml:space="preserve">[Online] </w:t>
          </w:r>
          <w:r>
            <w:rPr>
              <w:noProof/>
              <w:lang w:val="en-US"/>
            </w:rPr>
            <w:br/>
            <w:t xml:space="preserve">Available at: </w:t>
          </w:r>
          <w:r>
            <w:rPr>
              <w:noProof/>
              <w:u w:val="single"/>
              <w:lang w:val="en-US"/>
            </w:rPr>
            <w:t>http://www.bbc.com/future/story/20160912-would-you-fly-in-a-pilotless-airliner</w:t>
          </w:r>
        </w:p>
        <w:p w:rsidR="00E31C88" w:rsidRDefault="00E31C88" w:rsidP="00E31C88">
          <w:pPr>
            <w:pStyle w:val="Bibliography"/>
            <w:rPr>
              <w:noProof/>
              <w:lang w:val="en-US"/>
            </w:rPr>
          </w:pPr>
          <w:r>
            <w:rPr>
              <w:noProof/>
              <w:lang w:val="en-US"/>
            </w:rPr>
            <w:t xml:space="preserve">Shashkevich, A., May, 22nd 2017. </w:t>
          </w:r>
          <w:r>
            <w:rPr>
              <w:i/>
              <w:iCs/>
              <w:noProof/>
              <w:lang w:val="en-US"/>
            </w:rPr>
            <w:t xml:space="preserve">Stanford News. </w:t>
          </w:r>
          <w:r>
            <w:rPr>
              <w:noProof/>
              <w:lang w:val="en-US"/>
            </w:rPr>
            <w:t xml:space="preserve">[Online] </w:t>
          </w:r>
          <w:r>
            <w:rPr>
              <w:noProof/>
              <w:lang w:val="en-US"/>
            </w:rPr>
            <w:br/>
            <w:t xml:space="preserve">Available at: </w:t>
          </w:r>
          <w:r>
            <w:rPr>
              <w:noProof/>
              <w:u w:val="single"/>
              <w:lang w:val="en-US"/>
            </w:rPr>
            <w:t>https://news.stanford.edu/2017/05/22/stanford-scholars-researchers-discuss-key-ethical-questions-self-driving-cars-present/</w:t>
          </w:r>
        </w:p>
        <w:p w:rsidR="00460345" w:rsidRPr="000F04E3" w:rsidRDefault="00E31C88" w:rsidP="0058594E">
          <w:r>
            <w:rPr>
              <w:b/>
              <w:bCs/>
            </w:rPr>
            <w:fldChar w:fldCharType="end"/>
          </w:r>
        </w:p>
      </w:sdtContent>
    </w:sdt>
    <w:sectPr w:rsidR="00460345" w:rsidRPr="000F04E3" w:rsidSect="008A7C9D">
      <w:footerReference w:type="default" r:id="rId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iederik Vos" w:date="2018-01-18T08:57:00Z" w:initials="DV">
    <w:p w:rsidR="00583E83" w:rsidRDefault="00583E83">
      <w:pPr>
        <w:pStyle w:val="CommentText"/>
      </w:pPr>
      <w:r>
        <w:rPr>
          <w:rStyle w:val="CommentReference"/>
        </w:rPr>
        <w:annotationRef/>
      </w:r>
      <w:r>
        <w:t xml:space="preserve">You talk here about a definition, but not really give one.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860" w:rsidRDefault="00C50860" w:rsidP="00D82842">
      <w:r>
        <w:separator/>
      </w:r>
    </w:p>
  </w:endnote>
  <w:endnote w:type="continuationSeparator" w:id="0">
    <w:p w:rsidR="00C50860" w:rsidRDefault="00C50860" w:rsidP="00D8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Bembo">
    <w:charset w:val="00"/>
    <w:family w:val="roman"/>
    <w:pitch w:val="variable"/>
    <w:sig w:usb0="8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583127"/>
      <w:docPartObj>
        <w:docPartGallery w:val="Page Numbers (Bottom of Page)"/>
        <w:docPartUnique/>
      </w:docPartObj>
    </w:sdtPr>
    <w:sdtEndPr>
      <w:rPr>
        <w:color w:val="7F7F7F" w:themeColor="background1" w:themeShade="7F"/>
        <w:spacing w:val="60"/>
      </w:rPr>
    </w:sdtEndPr>
    <w:sdtContent>
      <w:p w:rsidR="00DE3B1F" w:rsidRDefault="00DE3B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4217">
          <w:rPr>
            <w:noProof/>
          </w:rPr>
          <w:t>3</w:t>
        </w:r>
        <w:r>
          <w:rPr>
            <w:noProof/>
          </w:rPr>
          <w:fldChar w:fldCharType="end"/>
        </w:r>
        <w:r>
          <w:t xml:space="preserve"> | </w:t>
        </w:r>
        <w:r>
          <w:rPr>
            <w:color w:val="7F7F7F" w:themeColor="background1" w:themeShade="7F"/>
            <w:spacing w:val="60"/>
          </w:rPr>
          <w:t>Page</w:t>
        </w:r>
      </w:p>
    </w:sdtContent>
  </w:sdt>
  <w:p w:rsidR="00DE3B1F" w:rsidRDefault="00DE3B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860" w:rsidRDefault="00C50860" w:rsidP="00D82842">
      <w:r>
        <w:separator/>
      </w:r>
    </w:p>
  </w:footnote>
  <w:footnote w:type="continuationSeparator" w:id="0">
    <w:p w:rsidR="00C50860" w:rsidRDefault="00C50860" w:rsidP="00D828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46F8"/>
    <w:multiLevelType w:val="hybridMultilevel"/>
    <w:tmpl w:val="E3A6D9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D2092F"/>
    <w:multiLevelType w:val="hybridMultilevel"/>
    <w:tmpl w:val="E6A8561E"/>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FA7CAC"/>
    <w:multiLevelType w:val="hybridMultilevel"/>
    <w:tmpl w:val="2CE49E98"/>
    <w:lvl w:ilvl="0" w:tplc="961424EE">
      <w:start w:val="1"/>
      <w:numFmt w:val="bullet"/>
      <w:lvlText w:val=""/>
      <w:lvlJc w:val="left"/>
      <w:pPr>
        <w:tabs>
          <w:tab w:val="num" w:pos="720"/>
        </w:tabs>
        <w:ind w:left="720" w:hanging="360"/>
      </w:pPr>
      <w:rPr>
        <w:rFonts w:ascii="Wingdings" w:hAnsi="Wingdings" w:hint="default"/>
      </w:rPr>
    </w:lvl>
    <w:lvl w:ilvl="1" w:tplc="38F6A57A" w:tentative="1">
      <w:start w:val="1"/>
      <w:numFmt w:val="bullet"/>
      <w:lvlText w:val=""/>
      <w:lvlJc w:val="left"/>
      <w:pPr>
        <w:tabs>
          <w:tab w:val="num" w:pos="1440"/>
        </w:tabs>
        <w:ind w:left="1440" w:hanging="360"/>
      </w:pPr>
      <w:rPr>
        <w:rFonts w:ascii="Wingdings" w:hAnsi="Wingdings" w:hint="default"/>
      </w:rPr>
    </w:lvl>
    <w:lvl w:ilvl="2" w:tplc="E9B0C8BC" w:tentative="1">
      <w:start w:val="1"/>
      <w:numFmt w:val="bullet"/>
      <w:lvlText w:val=""/>
      <w:lvlJc w:val="left"/>
      <w:pPr>
        <w:tabs>
          <w:tab w:val="num" w:pos="2160"/>
        </w:tabs>
        <w:ind w:left="2160" w:hanging="360"/>
      </w:pPr>
      <w:rPr>
        <w:rFonts w:ascii="Wingdings" w:hAnsi="Wingdings" w:hint="default"/>
      </w:rPr>
    </w:lvl>
    <w:lvl w:ilvl="3" w:tplc="8E9EED78" w:tentative="1">
      <w:start w:val="1"/>
      <w:numFmt w:val="bullet"/>
      <w:lvlText w:val=""/>
      <w:lvlJc w:val="left"/>
      <w:pPr>
        <w:tabs>
          <w:tab w:val="num" w:pos="2880"/>
        </w:tabs>
        <w:ind w:left="2880" w:hanging="360"/>
      </w:pPr>
      <w:rPr>
        <w:rFonts w:ascii="Wingdings" w:hAnsi="Wingdings" w:hint="default"/>
      </w:rPr>
    </w:lvl>
    <w:lvl w:ilvl="4" w:tplc="981E6592" w:tentative="1">
      <w:start w:val="1"/>
      <w:numFmt w:val="bullet"/>
      <w:lvlText w:val=""/>
      <w:lvlJc w:val="left"/>
      <w:pPr>
        <w:tabs>
          <w:tab w:val="num" w:pos="3600"/>
        </w:tabs>
        <w:ind w:left="3600" w:hanging="360"/>
      </w:pPr>
      <w:rPr>
        <w:rFonts w:ascii="Wingdings" w:hAnsi="Wingdings" w:hint="default"/>
      </w:rPr>
    </w:lvl>
    <w:lvl w:ilvl="5" w:tplc="048855D0" w:tentative="1">
      <w:start w:val="1"/>
      <w:numFmt w:val="bullet"/>
      <w:lvlText w:val=""/>
      <w:lvlJc w:val="left"/>
      <w:pPr>
        <w:tabs>
          <w:tab w:val="num" w:pos="4320"/>
        </w:tabs>
        <w:ind w:left="4320" w:hanging="360"/>
      </w:pPr>
      <w:rPr>
        <w:rFonts w:ascii="Wingdings" w:hAnsi="Wingdings" w:hint="default"/>
      </w:rPr>
    </w:lvl>
    <w:lvl w:ilvl="6" w:tplc="726AE9F4" w:tentative="1">
      <w:start w:val="1"/>
      <w:numFmt w:val="bullet"/>
      <w:lvlText w:val=""/>
      <w:lvlJc w:val="left"/>
      <w:pPr>
        <w:tabs>
          <w:tab w:val="num" w:pos="5040"/>
        </w:tabs>
        <w:ind w:left="5040" w:hanging="360"/>
      </w:pPr>
      <w:rPr>
        <w:rFonts w:ascii="Wingdings" w:hAnsi="Wingdings" w:hint="default"/>
      </w:rPr>
    </w:lvl>
    <w:lvl w:ilvl="7" w:tplc="DC78A2DC" w:tentative="1">
      <w:start w:val="1"/>
      <w:numFmt w:val="bullet"/>
      <w:lvlText w:val=""/>
      <w:lvlJc w:val="left"/>
      <w:pPr>
        <w:tabs>
          <w:tab w:val="num" w:pos="5760"/>
        </w:tabs>
        <w:ind w:left="5760" w:hanging="360"/>
      </w:pPr>
      <w:rPr>
        <w:rFonts w:ascii="Wingdings" w:hAnsi="Wingdings" w:hint="default"/>
      </w:rPr>
    </w:lvl>
    <w:lvl w:ilvl="8" w:tplc="79A41C0C" w:tentative="1">
      <w:start w:val="1"/>
      <w:numFmt w:val="bullet"/>
      <w:lvlText w:val=""/>
      <w:lvlJc w:val="left"/>
      <w:pPr>
        <w:tabs>
          <w:tab w:val="num" w:pos="6480"/>
        </w:tabs>
        <w:ind w:left="6480" w:hanging="360"/>
      </w:pPr>
      <w:rPr>
        <w:rFonts w:ascii="Wingdings" w:hAnsi="Wingdings" w:hint="default"/>
      </w:rPr>
    </w:lvl>
  </w:abstractNum>
  <w:abstractNum w:abstractNumId="3">
    <w:nsid w:val="25B00CDE"/>
    <w:multiLevelType w:val="hybridMultilevel"/>
    <w:tmpl w:val="B34CDF10"/>
    <w:lvl w:ilvl="0" w:tplc="9D7C275C">
      <w:numFmt w:val="bullet"/>
      <w:lvlText w:val="-"/>
      <w:lvlJc w:val="left"/>
      <w:pPr>
        <w:tabs>
          <w:tab w:val="num" w:pos="720"/>
        </w:tabs>
        <w:ind w:left="720" w:hanging="360"/>
      </w:pPr>
      <w:rPr>
        <w:rFonts w:ascii="Calibri" w:eastAsiaTheme="minorHAnsi" w:hAnsi="Calibri" w:cstheme="minorHAnsi" w:hint="default"/>
      </w:rPr>
    </w:lvl>
    <w:lvl w:ilvl="1" w:tplc="60A06CB8" w:tentative="1">
      <w:start w:val="1"/>
      <w:numFmt w:val="bullet"/>
      <w:lvlText w:val=""/>
      <w:lvlJc w:val="left"/>
      <w:pPr>
        <w:tabs>
          <w:tab w:val="num" w:pos="1440"/>
        </w:tabs>
        <w:ind w:left="1440" w:hanging="360"/>
      </w:pPr>
      <w:rPr>
        <w:rFonts w:ascii="Wingdings" w:hAnsi="Wingdings" w:hint="default"/>
      </w:rPr>
    </w:lvl>
    <w:lvl w:ilvl="2" w:tplc="688AEAAA" w:tentative="1">
      <w:start w:val="1"/>
      <w:numFmt w:val="bullet"/>
      <w:lvlText w:val=""/>
      <w:lvlJc w:val="left"/>
      <w:pPr>
        <w:tabs>
          <w:tab w:val="num" w:pos="2160"/>
        </w:tabs>
        <w:ind w:left="2160" w:hanging="360"/>
      </w:pPr>
      <w:rPr>
        <w:rFonts w:ascii="Wingdings" w:hAnsi="Wingdings" w:hint="default"/>
      </w:rPr>
    </w:lvl>
    <w:lvl w:ilvl="3" w:tplc="190E6CD8" w:tentative="1">
      <w:start w:val="1"/>
      <w:numFmt w:val="bullet"/>
      <w:lvlText w:val=""/>
      <w:lvlJc w:val="left"/>
      <w:pPr>
        <w:tabs>
          <w:tab w:val="num" w:pos="2880"/>
        </w:tabs>
        <w:ind w:left="2880" w:hanging="360"/>
      </w:pPr>
      <w:rPr>
        <w:rFonts w:ascii="Wingdings" w:hAnsi="Wingdings" w:hint="default"/>
      </w:rPr>
    </w:lvl>
    <w:lvl w:ilvl="4" w:tplc="00365854" w:tentative="1">
      <w:start w:val="1"/>
      <w:numFmt w:val="bullet"/>
      <w:lvlText w:val=""/>
      <w:lvlJc w:val="left"/>
      <w:pPr>
        <w:tabs>
          <w:tab w:val="num" w:pos="3600"/>
        </w:tabs>
        <w:ind w:left="3600" w:hanging="360"/>
      </w:pPr>
      <w:rPr>
        <w:rFonts w:ascii="Wingdings" w:hAnsi="Wingdings" w:hint="default"/>
      </w:rPr>
    </w:lvl>
    <w:lvl w:ilvl="5" w:tplc="081A4BE4" w:tentative="1">
      <w:start w:val="1"/>
      <w:numFmt w:val="bullet"/>
      <w:lvlText w:val=""/>
      <w:lvlJc w:val="left"/>
      <w:pPr>
        <w:tabs>
          <w:tab w:val="num" w:pos="4320"/>
        </w:tabs>
        <w:ind w:left="4320" w:hanging="360"/>
      </w:pPr>
      <w:rPr>
        <w:rFonts w:ascii="Wingdings" w:hAnsi="Wingdings" w:hint="default"/>
      </w:rPr>
    </w:lvl>
    <w:lvl w:ilvl="6" w:tplc="014AB9CA" w:tentative="1">
      <w:start w:val="1"/>
      <w:numFmt w:val="bullet"/>
      <w:lvlText w:val=""/>
      <w:lvlJc w:val="left"/>
      <w:pPr>
        <w:tabs>
          <w:tab w:val="num" w:pos="5040"/>
        </w:tabs>
        <w:ind w:left="5040" w:hanging="360"/>
      </w:pPr>
      <w:rPr>
        <w:rFonts w:ascii="Wingdings" w:hAnsi="Wingdings" w:hint="default"/>
      </w:rPr>
    </w:lvl>
    <w:lvl w:ilvl="7" w:tplc="FF6440C6" w:tentative="1">
      <w:start w:val="1"/>
      <w:numFmt w:val="bullet"/>
      <w:lvlText w:val=""/>
      <w:lvlJc w:val="left"/>
      <w:pPr>
        <w:tabs>
          <w:tab w:val="num" w:pos="5760"/>
        </w:tabs>
        <w:ind w:left="5760" w:hanging="360"/>
      </w:pPr>
      <w:rPr>
        <w:rFonts w:ascii="Wingdings" w:hAnsi="Wingdings" w:hint="default"/>
      </w:rPr>
    </w:lvl>
    <w:lvl w:ilvl="8" w:tplc="4D644544" w:tentative="1">
      <w:start w:val="1"/>
      <w:numFmt w:val="bullet"/>
      <w:lvlText w:val=""/>
      <w:lvlJc w:val="left"/>
      <w:pPr>
        <w:tabs>
          <w:tab w:val="num" w:pos="6480"/>
        </w:tabs>
        <w:ind w:left="6480" w:hanging="360"/>
      </w:pPr>
      <w:rPr>
        <w:rFonts w:ascii="Wingdings" w:hAnsi="Wingdings" w:hint="default"/>
      </w:rPr>
    </w:lvl>
  </w:abstractNum>
  <w:abstractNum w:abstractNumId="4">
    <w:nsid w:val="2FD07D12"/>
    <w:multiLevelType w:val="hybridMultilevel"/>
    <w:tmpl w:val="C9FEA4C8"/>
    <w:lvl w:ilvl="0" w:tplc="0804F232">
      <w:start w:val="1"/>
      <w:numFmt w:val="bullet"/>
      <w:lvlText w:val=""/>
      <w:lvlJc w:val="left"/>
      <w:pPr>
        <w:tabs>
          <w:tab w:val="num" w:pos="720"/>
        </w:tabs>
        <w:ind w:left="720" w:hanging="360"/>
      </w:pPr>
      <w:rPr>
        <w:rFonts w:ascii="Wingdings" w:hAnsi="Wingdings" w:hint="default"/>
      </w:rPr>
    </w:lvl>
    <w:lvl w:ilvl="1" w:tplc="E8B046F8" w:tentative="1">
      <w:start w:val="1"/>
      <w:numFmt w:val="bullet"/>
      <w:lvlText w:val=""/>
      <w:lvlJc w:val="left"/>
      <w:pPr>
        <w:tabs>
          <w:tab w:val="num" w:pos="1440"/>
        </w:tabs>
        <w:ind w:left="1440" w:hanging="360"/>
      </w:pPr>
      <w:rPr>
        <w:rFonts w:ascii="Wingdings" w:hAnsi="Wingdings" w:hint="default"/>
      </w:rPr>
    </w:lvl>
    <w:lvl w:ilvl="2" w:tplc="0B425DD8" w:tentative="1">
      <w:start w:val="1"/>
      <w:numFmt w:val="bullet"/>
      <w:lvlText w:val=""/>
      <w:lvlJc w:val="left"/>
      <w:pPr>
        <w:tabs>
          <w:tab w:val="num" w:pos="2160"/>
        </w:tabs>
        <w:ind w:left="2160" w:hanging="360"/>
      </w:pPr>
      <w:rPr>
        <w:rFonts w:ascii="Wingdings" w:hAnsi="Wingdings" w:hint="default"/>
      </w:rPr>
    </w:lvl>
    <w:lvl w:ilvl="3" w:tplc="923C7E84" w:tentative="1">
      <w:start w:val="1"/>
      <w:numFmt w:val="bullet"/>
      <w:lvlText w:val=""/>
      <w:lvlJc w:val="left"/>
      <w:pPr>
        <w:tabs>
          <w:tab w:val="num" w:pos="2880"/>
        </w:tabs>
        <w:ind w:left="2880" w:hanging="360"/>
      </w:pPr>
      <w:rPr>
        <w:rFonts w:ascii="Wingdings" w:hAnsi="Wingdings" w:hint="default"/>
      </w:rPr>
    </w:lvl>
    <w:lvl w:ilvl="4" w:tplc="0ED68BBE" w:tentative="1">
      <w:start w:val="1"/>
      <w:numFmt w:val="bullet"/>
      <w:lvlText w:val=""/>
      <w:lvlJc w:val="left"/>
      <w:pPr>
        <w:tabs>
          <w:tab w:val="num" w:pos="3600"/>
        </w:tabs>
        <w:ind w:left="3600" w:hanging="360"/>
      </w:pPr>
      <w:rPr>
        <w:rFonts w:ascii="Wingdings" w:hAnsi="Wingdings" w:hint="default"/>
      </w:rPr>
    </w:lvl>
    <w:lvl w:ilvl="5" w:tplc="6F92BA28" w:tentative="1">
      <w:start w:val="1"/>
      <w:numFmt w:val="bullet"/>
      <w:lvlText w:val=""/>
      <w:lvlJc w:val="left"/>
      <w:pPr>
        <w:tabs>
          <w:tab w:val="num" w:pos="4320"/>
        </w:tabs>
        <w:ind w:left="4320" w:hanging="360"/>
      </w:pPr>
      <w:rPr>
        <w:rFonts w:ascii="Wingdings" w:hAnsi="Wingdings" w:hint="default"/>
      </w:rPr>
    </w:lvl>
    <w:lvl w:ilvl="6" w:tplc="320A008A" w:tentative="1">
      <w:start w:val="1"/>
      <w:numFmt w:val="bullet"/>
      <w:lvlText w:val=""/>
      <w:lvlJc w:val="left"/>
      <w:pPr>
        <w:tabs>
          <w:tab w:val="num" w:pos="5040"/>
        </w:tabs>
        <w:ind w:left="5040" w:hanging="360"/>
      </w:pPr>
      <w:rPr>
        <w:rFonts w:ascii="Wingdings" w:hAnsi="Wingdings" w:hint="default"/>
      </w:rPr>
    </w:lvl>
    <w:lvl w:ilvl="7" w:tplc="289C3198" w:tentative="1">
      <w:start w:val="1"/>
      <w:numFmt w:val="bullet"/>
      <w:lvlText w:val=""/>
      <w:lvlJc w:val="left"/>
      <w:pPr>
        <w:tabs>
          <w:tab w:val="num" w:pos="5760"/>
        </w:tabs>
        <w:ind w:left="5760" w:hanging="360"/>
      </w:pPr>
      <w:rPr>
        <w:rFonts w:ascii="Wingdings" w:hAnsi="Wingdings" w:hint="default"/>
      </w:rPr>
    </w:lvl>
    <w:lvl w:ilvl="8" w:tplc="1938CA04" w:tentative="1">
      <w:start w:val="1"/>
      <w:numFmt w:val="bullet"/>
      <w:lvlText w:val=""/>
      <w:lvlJc w:val="left"/>
      <w:pPr>
        <w:tabs>
          <w:tab w:val="num" w:pos="6480"/>
        </w:tabs>
        <w:ind w:left="6480" w:hanging="360"/>
      </w:pPr>
      <w:rPr>
        <w:rFonts w:ascii="Wingdings" w:hAnsi="Wingdings" w:hint="default"/>
      </w:rPr>
    </w:lvl>
  </w:abstractNum>
  <w:abstractNum w:abstractNumId="5">
    <w:nsid w:val="38863B2A"/>
    <w:multiLevelType w:val="hybridMultilevel"/>
    <w:tmpl w:val="0A6AC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8EF4B1E"/>
    <w:multiLevelType w:val="hybridMultilevel"/>
    <w:tmpl w:val="F3AEDBAA"/>
    <w:lvl w:ilvl="0" w:tplc="8E6C5938">
      <w:start w:val="1"/>
      <w:numFmt w:val="bullet"/>
      <w:lvlText w:val=""/>
      <w:lvlJc w:val="left"/>
      <w:pPr>
        <w:tabs>
          <w:tab w:val="num" w:pos="720"/>
        </w:tabs>
        <w:ind w:left="720" w:hanging="360"/>
      </w:pPr>
      <w:rPr>
        <w:rFonts w:ascii="Wingdings" w:hAnsi="Wingdings" w:hint="default"/>
      </w:rPr>
    </w:lvl>
    <w:lvl w:ilvl="1" w:tplc="131C7788" w:tentative="1">
      <w:start w:val="1"/>
      <w:numFmt w:val="bullet"/>
      <w:lvlText w:val=""/>
      <w:lvlJc w:val="left"/>
      <w:pPr>
        <w:tabs>
          <w:tab w:val="num" w:pos="1440"/>
        </w:tabs>
        <w:ind w:left="1440" w:hanging="360"/>
      </w:pPr>
      <w:rPr>
        <w:rFonts w:ascii="Wingdings" w:hAnsi="Wingdings" w:hint="default"/>
      </w:rPr>
    </w:lvl>
    <w:lvl w:ilvl="2" w:tplc="2BC6981C" w:tentative="1">
      <w:start w:val="1"/>
      <w:numFmt w:val="bullet"/>
      <w:lvlText w:val=""/>
      <w:lvlJc w:val="left"/>
      <w:pPr>
        <w:tabs>
          <w:tab w:val="num" w:pos="2160"/>
        </w:tabs>
        <w:ind w:left="2160" w:hanging="360"/>
      </w:pPr>
      <w:rPr>
        <w:rFonts w:ascii="Wingdings" w:hAnsi="Wingdings" w:hint="default"/>
      </w:rPr>
    </w:lvl>
    <w:lvl w:ilvl="3" w:tplc="FFDE8704" w:tentative="1">
      <w:start w:val="1"/>
      <w:numFmt w:val="bullet"/>
      <w:lvlText w:val=""/>
      <w:lvlJc w:val="left"/>
      <w:pPr>
        <w:tabs>
          <w:tab w:val="num" w:pos="2880"/>
        </w:tabs>
        <w:ind w:left="2880" w:hanging="360"/>
      </w:pPr>
      <w:rPr>
        <w:rFonts w:ascii="Wingdings" w:hAnsi="Wingdings" w:hint="default"/>
      </w:rPr>
    </w:lvl>
    <w:lvl w:ilvl="4" w:tplc="2E42169A" w:tentative="1">
      <w:start w:val="1"/>
      <w:numFmt w:val="bullet"/>
      <w:lvlText w:val=""/>
      <w:lvlJc w:val="left"/>
      <w:pPr>
        <w:tabs>
          <w:tab w:val="num" w:pos="3600"/>
        </w:tabs>
        <w:ind w:left="3600" w:hanging="360"/>
      </w:pPr>
      <w:rPr>
        <w:rFonts w:ascii="Wingdings" w:hAnsi="Wingdings" w:hint="default"/>
      </w:rPr>
    </w:lvl>
    <w:lvl w:ilvl="5" w:tplc="6B88A6D2" w:tentative="1">
      <w:start w:val="1"/>
      <w:numFmt w:val="bullet"/>
      <w:lvlText w:val=""/>
      <w:lvlJc w:val="left"/>
      <w:pPr>
        <w:tabs>
          <w:tab w:val="num" w:pos="4320"/>
        </w:tabs>
        <w:ind w:left="4320" w:hanging="360"/>
      </w:pPr>
      <w:rPr>
        <w:rFonts w:ascii="Wingdings" w:hAnsi="Wingdings" w:hint="default"/>
      </w:rPr>
    </w:lvl>
    <w:lvl w:ilvl="6" w:tplc="73B41CC2" w:tentative="1">
      <w:start w:val="1"/>
      <w:numFmt w:val="bullet"/>
      <w:lvlText w:val=""/>
      <w:lvlJc w:val="left"/>
      <w:pPr>
        <w:tabs>
          <w:tab w:val="num" w:pos="5040"/>
        </w:tabs>
        <w:ind w:left="5040" w:hanging="360"/>
      </w:pPr>
      <w:rPr>
        <w:rFonts w:ascii="Wingdings" w:hAnsi="Wingdings" w:hint="default"/>
      </w:rPr>
    </w:lvl>
    <w:lvl w:ilvl="7" w:tplc="A2B817EC" w:tentative="1">
      <w:start w:val="1"/>
      <w:numFmt w:val="bullet"/>
      <w:lvlText w:val=""/>
      <w:lvlJc w:val="left"/>
      <w:pPr>
        <w:tabs>
          <w:tab w:val="num" w:pos="5760"/>
        </w:tabs>
        <w:ind w:left="5760" w:hanging="360"/>
      </w:pPr>
      <w:rPr>
        <w:rFonts w:ascii="Wingdings" w:hAnsi="Wingdings" w:hint="default"/>
      </w:rPr>
    </w:lvl>
    <w:lvl w:ilvl="8" w:tplc="0240ABA6" w:tentative="1">
      <w:start w:val="1"/>
      <w:numFmt w:val="bullet"/>
      <w:lvlText w:val=""/>
      <w:lvlJc w:val="left"/>
      <w:pPr>
        <w:tabs>
          <w:tab w:val="num" w:pos="6480"/>
        </w:tabs>
        <w:ind w:left="6480" w:hanging="360"/>
      </w:pPr>
      <w:rPr>
        <w:rFonts w:ascii="Wingdings" w:hAnsi="Wingdings" w:hint="default"/>
      </w:rPr>
    </w:lvl>
  </w:abstractNum>
  <w:abstractNum w:abstractNumId="7">
    <w:nsid w:val="565D6434"/>
    <w:multiLevelType w:val="hybridMultilevel"/>
    <w:tmpl w:val="CEF4DF2C"/>
    <w:lvl w:ilvl="0" w:tplc="19482690">
      <w:start w:val="1"/>
      <w:numFmt w:val="bullet"/>
      <w:lvlText w:val=""/>
      <w:lvlJc w:val="left"/>
      <w:pPr>
        <w:tabs>
          <w:tab w:val="num" w:pos="720"/>
        </w:tabs>
        <w:ind w:left="720" w:hanging="360"/>
      </w:pPr>
      <w:rPr>
        <w:rFonts w:ascii="Wingdings" w:hAnsi="Wingdings" w:hint="default"/>
      </w:rPr>
    </w:lvl>
    <w:lvl w:ilvl="1" w:tplc="D5DE3408" w:tentative="1">
      <w:start w:val="1"/>
      <w:numFmt w:val="bullet"/>
      <w:lvlText w:val=""/>
      <w:lvlJc w:val="left"/>
      <w:pPr>
        <w:tabs>
          <w:tab w:val="num" w:pos="1440"/>
        </w:tabs>
        <w:ind w:left="1440" w:hanging="360"/>
      </w:pPr>
      <w:rPr>
        <w:rFonts w:ascii="Wingdings" w:hAnsi="Wingdings" w:hint="default"/>
      </w:rPr>
    </w:lvl>
    <w:lvl w:ilvl="2" w:tplc="78F2422A" w:tentative="1">
      <w:start w:val="1"/>
      <w:numFmt w:val="bullet"/>
      <w:lvlText w:val=""/>
      <w:lvlJc w:val="left"/>
      <w:pPr>
        <w:tabs>
          <w:tab w:val="num" w:pos="2160"/>
        </w:tabs>
        <w:ind w:left="2160" w:hanging="360"/>
      </w:pPr>
      <w:rPr>
        <w:rFonts w:ascii="Wingdings" w:hAnsi="Wingdings" w:hint="default"/>
      </w:rPr>
    </w:lvl>
    <w:lvl w:ilvl="3" w:tplc="B75A6D66" w:tentative="1">
      <w:start w:val="1"/>
      <w:numFmt w:val="bullet"/>
      <w:lvlText w:val=""/>
      <w:lvlJc w:val="left"/>
      <w:pPr>
        <w:tabs>
          <w:tab w:val="num" w:pos="2880"/>
        </w:tabs>
        <w:ind w:left="2880" w:hanging="360"/>
      </w:pPr>
      <w:rPr>
        <w:rFonts w:ascii="Wingdings" w:hAnsi="Wingdings" w:hint="default"/>
      </w:rPr>
    </w:lvl>
    <w:lvl w:ilvl="4" w:tplc="79202E9E" w:tentative="1">
      <w:start w:val="1"/>
      <w:numFmt w:val="bullet"/>
      <w:lvlText w:val=""/>
      <w:lvlJc w:val="left"/>
      <w:pPr>
        <w:tabs>
          <w:tab w:val="num" w:pos="3600"/>
        </w:tabs>
        <w:ind w:left="3600" w:hanging="360"/>
      </w:pPr>
      <w:rPr>
        <w:rFonts w:ascii="Wingdings" w:hAnsi="Wingdings" w:hint="default"/>
      </w:rPr>
    </w:lvl>
    <w:lvl w:ilvl="5" w:tplc="EA2C3BAE" w:tentative="1">
      <w:start w:val="1"/>
      <w:numFmt w:val="bullet"/>
      <w:lvlText w:val=""/>
      <w:lvlJc w:val="left"/>
      <w:pPr>
        <w:tabs>
          <w:tab w:val="num" w:pos="4320"/>
        </w:tabs>
        <w:ind w:left="4320" w:hanging="360"/>
      </w:pPr>
      <w:rPr>
        <w:rFonts w:ascii="Wingdings" w:hAnsi="Wingdings" w:hint="default"/>
      </w:rPr>
    </w:lvl>
    <w:lvl w:ilvl="6" w:tplc="0A00FDF0" w:tentative="1">
      <w:start w:val="1"/>
      <w:numFmt w:val="bullet"/>
      <w:lvlText w:val=""/>
      <w:lvlJc w:val="left"/>
      <w:pPr>
        <w:tabs>
          <w:tab w:val="num" w:pos="5040"/>
        </w:tabs>
        <w:ind w:left="5040" w:hanging="360"/>
      </w:pPr>
      <w:rPr>
        <w:rFonts w:ascii="Wingdings" w:hAnsi="Wingdings" w:hint="default"/>
      </w:rPr>
    </w:lvl>
    <w:lvl w:ilvl="7" w:tplc="9CE46A1A" w:tentative="1">
      <w:start w:val="1"/>
      <w:numFmt w:val="bullet"/>
      <w:lvlText w:val=""/>
      <w:lvlJc w:val="left"/>
      <w:pPr>
        <w:tabs>
          <w:tab w:val="num" w:pos="5760"/>
        </w:tabs>
        <w:ind w:left="5760" w:hanging="360"/>
      </w:pPr>
      <w:rPr>
        <w:rFonts w:ascii="Wingdings" w:hAnsi="Wingdings" w:hint="default"/>
      </w:rPr>
    </w:lvl>
    <w:lvl w:ilvl="8" w:tplc="F174ABE2" w:tentative="1">
      <w:start w:val="1"/>
      <w:numFmt w:val="bullet"/>
      <w:lvlText w:val=""/>
      <w:lvlJc w:val="left"/>
      <w:pPr>
        <w:tabs>
          <w:tab w:val="num" w:pos="6480"/>
        </w:tabs>
        <w:ind w:left="6480" w:hanging="360"/>
      </w:pPr>
      <w:rPr>
        <w:rFonts w:ascii="Wingdings" w:hAnsi="Wingdings" w:hint="default"/>
      </w:rPr>
    </w:lvl>
  </w:abstractNum>
  <w:abstractNum w:abstractNumId="8">
    <w:nsid w:val="61276234"/>
    <w:multiLevelType w:val="hybridMultilevel"/>
    <w:tmpl w:val="6F6A9354"/>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9C520B"/>
    <w:multiLevelType w:val="hybridMultilevel"/>
    <w:tmpl w:val="7714AB94"/>
    <w:lvl w:ilvl="0" w:tplc="9D7C275C">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76B3A23"/>
    <w:multiLevelType w:val="hybridMultilevel"/>
    <w:tmpl w:val="21A2BDD2"/>
    <w:lvl w:ilvl="0" w:tplc="9280B676">
      <w:start w:val="1"/>
      <w:numFmt w:val="bullet"/>
      <w:lvlText w:val=""/>
      <w:lvlJc w:val="left"/>
      <w:pPr>
        <w:tabs>
          <w:tab w:val="num" w:pos="720"/>
        </w:tabs>
        <w:ind w:left="720" w:hanging="360"/>
      </w:pPr>
      <w:rPr>
        <w:rFonts w:ascii="Wingdings" w:hAnsi="Wingdings" w:hint="default"/>
      </w:rPr>
    </w:lvl>
    <w:lvl w:ilvl="1" w:tplc="7EEA6C98" w:tentative="1">
      <w:start w:val="1"/>
      <w:numFmt w:val="bullet"/>
      <w:lvlText w:val=""/>
      <w:lvlJc w:val="left"/>
      <w:pPr>
        <w:tabs>
          <w:tab w:val="num" w:pos="1440"/>
        </w:tabs>
        <w:ind w:left="1440" w:hanging="360"/>
      </w:pPr>
      <w:rPr>
        <w:rFonts w:ascii="Wingdings" w:hAnsi="Wingdings" w:hint="default"/>
      </w:rPr>
    </w:lvl>
    <w:lvl w:ilvl="2" w:tplc="76A05A7A" w:tentative="1">
      <w:start w:val="1"/>
      <w:numFmt w:val="bullet"/>
      <w:lvlText w:val=""/>
      <w:lvlJc w:val="left"/>
      <w:pPr>
        <w:tabs>
          <w:tab w:val="num" w:pos="2160"/>
        </w:tabs>
        <w:ind w:left="2160" w:hanging="360"/>
      </w:pPr>
      <w:rPr>
        <w:rFonts w:ascii="Wingdings" w:hAnsi="Wingdings" w:hint="default"/>
      </w:rPr>
    </w:lvl>
    <w:lvl w:ilvl="3" w:tplc="7E1436F2" w:tentative="1">
      <w:start w:val="1"/>
      <w:numFmt w:val="bullet"/>
      <w:lvlText w:val=""/>
      <w:lvlJc w:val="left"/>
      <w:pPr>
        <w:tabs>
          <w:tab w:val="num" w:pos="2880"/>
        </w:tabs>
        <w:ind w:left="2880" w:hanging="360"/>
      </w:pPr>
      <w:rPr>
        <w:rFonts w:ascii="Wingdings" w:hAnsi="Wingdings" w:hint="default"/>
      </w:rPr>
    </w:lvl>
    <w:lvl w:ilvl="4" w:tplc="48484BAE" w:tentative="1">
      <w:start w:val="1"/>
      <w:numFmt w:val="bullet"/>
      <w:lvlText w:val=""/>
      <w:lvlJc w:val="left"/>
      <w:pPr>
        <w:tabs>
          <w:tab w:val="num" w:pos="3600"/>
        </w:tabs>
        <w:ind w:left="3600" w:hanging="360"/>
      </w:pPr>
      <w:rPr>
        <w:rFonts w:ascii="Wingdings" w:hAnsi="Wingdings" w:hint="default"/>
      </w:rPr>
    </w:lvl>
    <w:lvl w:ilvl="5" w:tplc="DDFEE768" w:tentative="1">
      <w:start w:val="1"/>
      <w:numFmt w:val="bullet"/>
      <w:lvlText w:val=""/>
      <w:lvlJc w:val="left"/>
      <w:pPr>
        <w:tabs>
          <w:tab w:val="num" w:pos="4320"/>
        </w:tabs>
        <w:ind w:left="4320" w:hanging="360"/>
      </w:pPr>
      <w:rPr>
        <w:rFonts w:ascii="Wingdings" w:hAnsi="Wingdings" w:hint="default"/>
      </w:rPr>
    </w:lvl>
    <w:lvl w:ilvl="6" w:tplc="48042DDA" w:tentative="1">
      <w:start w:val="1"/>
      <w:numFmt w:val="bullet"/>
      <w:lvlText w:val=""/>
      <w:lvlJc w:val="left"/>
      <w:pPr>
        <w:tabs>
          <w:tab w:val="num" w:pos="5040"/>
        </w:tabs>
        <w:ind w:left="5040" w:hanging="360"/>
      </w:pPr>
      <w:rPr>
        <w:rFonts w:ascii="Wingdings" w:hAnsi="Wingdings" w:hint="default"/>
      </w:rPr>
    </w:lvl>
    <w:lvl w:ilvl="7" w:tplc="668A14C4" w:tentative="1">
      <w:start w:val="1"/>
      <w:numFmt w:val="bullet"/>
      <w:lvlText w:val=""/>
      <w:lvlJc w:val="left"/>
      <w:pPr>
        <w:tabs>
          <w:tab w:val="num" w:pos="5760"/>
        </w:tabs>
        <w:ind w:left="5760" w:hanging="360"/>
      </w:pPr>
      <w:rPr>
        <w:rFonts w:ascii="Wingdings" w:hAnsi="Wingdings" w:hint="default"/>
      </w:rPr>
    </w:lvl>
    <w:lvl w:ilvl="8" w:tplc="0B228E18" w:tentative="1">
      <w:start w:val="1"/>
      <w:numFmt w:val="bullet"/>
      <w:lvlText w:val=""/>
      <w:lvlJc w:val="left"/>
      <w:pPr>
        <w:tabs>
          <w:tab w:val="num" w:pos="6480"/>
        </w:tabs>
        <w:ind w:left="6480" w:hanging="360"/>
      </w:pPr>
      <w:rPr>
        <w:rFonts w:ascii="Wingdings" w:hAnsi="Wingdings" w:hint="default"/>
      </w:rPr>
    </w:lvl>
  </w:abstractNum>
  <w:abstractNum w:abstractNumId="11">
    <w:nsid w:val="73013244"/>
    <w:multiLevelType w:val="hybridMultilevel"/>
    <w:tmpl w:val="14CA0246"/>
    <w:lvl w:ilvl="0" w:tplc="B67E8762">
      <w:start w:val="1"/>
      <w:numFmt w:val="bullet"/>
      <w:lvlText w:val=""/>
      <w:lvlJc w:val="left"/>
      <w:pPr>
        <w:tabs>
          <w:tab w:val="num" w:pos="720"/>
        </w:tabs>
        <w:ind w:left="720" w:hanging="360"/>
      </w:pPr>
      <w:rPr>
        <w:rFonts w:ascii="Wingdings" w:hAnsi="Wingdings" w:hint="default"/>
      </w:rPr>
    </w:lvl>
    <w:lvl w:ilvl="1" w:tplc="60A06CB8" w:tentative="1">
      <w:start w:val="1"/>
      <w:numFmt w:val="bullet"/>
      <w:lvlText w:val=""/>
      <w:lvlJc w:val="left"/>
      <w:pPr>
        <w:tabs>
          <w:tab w:val="num" w:pos="1440"/>
        </w:tabs>
        <w:ind w:left="1440" w:hanging="360"/>
      </w:pPr>
      <w:rPr>
        <w:rFonts w:ascii="Wingdings" w:hAnsi="Wingdings" w:hint="default"/>
      </w:rPr>
    </w:lvl>
    <w:lvl w:ilvl="2" w:tplc="688AEAAA" w:tentative="1">
      <w:start w:val="1"/>
      <w:numFmt w:val="bullet"/>
      <w:lvlText w:val=""/>
      <w:lvlJc w:val="left"/>
      <w:pPr>
        <w:tabs>
          <w:tab w:val="num" w:pos="2160"/>
        </w:tabs>
        <w:ind w:left="2160" w:hanging="360"/>
      </w:pPr>
      <w:rPr>
        <w:rFonts w:ascii="Wingdings" w:hAnsi="Wingdings" w:hint="default"/>
      </w:rPr>
    </w:lvl>
    <w:lvl w:ilvl="3" w:tplc="190E6CD8" w:tentative="1">
      <w:start w:val="1"/>
      <w:numFmt w:val="bullet"/>
      <w:lvlText w:val=""/>
      <w:lvlJc w:val="left"/>
      <w:pPr>
        <w:tabs>
          <w:tab w:val="num" w:pos="2880"/>
        </w:tabs>
        <w:ind w:left="2880" w:hanging="360"/>
      </w:pPr>
      <w:rPr>
        <w:rFonts w:ascii="Wingdings" w:hAnsi="Wingdings" w:hint="default"/>
      </w:rPr>
    </w:lvl>
    <w:lvl w:ilvl="4" w:tplc="00365854" w:tentative="1">
      <w:start w:val="1"/>
      <w:numFmt w:val="bullet"/>
      <w:lvlText w:val=""/>
      <w:lvlJc w:val="left"/>
      <w:pPr>
        <w:tabs>
          <w:tab w:val="num" w:pos="3600"/>
        </w:tabs>
        <w:ind w:left="3600" w:hanging="360"/>
      </w:pPr>
      <w:rPr>
        <w:rFonts w:ascii="Wingdings" w:hAnsi="Wingdings" w:hint="default"/>
      </w:rPr>
    </w:lvl>
    <w:lvl w:ilvl="5" w:tplc="081A4BE4" w:tentative="1">
      <w:start w:val="1"/>
      <w:numFmt w:val="bullet"/>
      <w:lvlText w:val=""/>
      <w:lvlJc w:val="left"/>
      <w:pPr>
        <w:tabs>
          <w:tab w:val="num" w:pos="4320"/>
        </w:tabs>
        <w:ind w:left="4320" w:hanging="360"/>
      </w:pPr>
      <w:rPr>
        <w:rFonts w:ascii="Wingdings" w:hAnsi="Wingdings" w:hint="default"/>
      </w:rPr>
    </w:lvl>
    <w:lvl w:ilvl="6" w:tplc="014AB9CA" w:tentative="1">
      <w:start w:val="1"/>
      <w:numFmt w:val="bullet"/>
      <w:lvlText w:val=""/>
      <w:lvlJc w:val="left"/>
      <w:pPr>
        <w:tabs>
          <w:tab w:val="num" w:pos="5040"/>
        </w:tabs>
        <w:ind w:left="5040" w:hanging="360"/>
      </w:pPr>
      <w:rPr>
        <w:rFonts w:ascii="Wingdings" w:hAnsi="Wingdings" w:hint="default"/>
      </w:rPr>
    </w:lvl>
    <w:lvl w:ilvl="7" w:tplc="FF6440C6" w:tentative="1">
      <w:start w:val="1"/>
      <w:numFmt w:val="bullet"/>
      <w:lvlText w:val=""/>
      <w:lvlJc w:val="left"/>
      <w:pPr>
        <w:tabs>
          <w:tab w:val="num" w:pos="5760"/>
        </w:tabs>
        <w:ind w:left="5760" w:hanging="360"/>
      </w:pPr>
      <w:rPr>
        <w:rFonts w:ascii="Wingdings" w:hAnsi="Wingdings" w:hint="default"/>
      </w:rPr>
    </w:lvl>
    <w:lvl w:ilvl="8" w:tplc="4D644544" w:tentative="1">
      <w:start w:val="1"/>
      <w:numFmt w:val="bullet"/>
      <w:lvlText w:val=""/>
      <w:lvlJc w:val="left"/>
      <w:pPr>
        <w:tabs>
          <w:tab w:val="num" w:pos="6480"/>
        </w:tabs>
        <w:ind w:left="6480" w:hanging="360"/>
      </w:pPr>
      <w:rPr>
        <w:rFonts w:ascii="Wingdings" w:hAnsi="Wingdings" w:hint="default"/>
      </w:rPr>
    </w:lvl>
  </w:abstractNum>
  <w:abstractNum w:abstractNumId="12">
    <w:nsid w:val="7A503113"/>
    <w:multiLevelType w:val="hybridMultilevel"/>
    <w:tmpl w:val="E7764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2337E5"/>
    <w:multiLevelType w:val="hybridMultilevel"/>
    <w:tmpl w:val="04A22B60"/>
    <w:lvl w:ilvl="0" w:tplc="5896CFD0">
      <w:start w:val="1"/>
      <w:numFmt w:val="bullet"/>
      <w:lvlText w:val=""/>
      <w:lvlJc w:val="left"/>
      <w:pPr>
        <w:ind w:left="840" w:hanging="360"/>
      </w:pPr>
      <w:rPr>
        <w:rFonts w:ascii="Symbol" w:eastAsia="Symbol" w:hAnsi="Symbol" w:hint="default"/>
        <w:sz w:val="24"/>
        <w:szCs w:val="24"/>
      </w:rPr>
    </w:lvl>
    <w:lvl w:ilvl="1" w:tplc="F5C6773A">
      <w:start w:val="1"/>
      <w:numFmt w:val="bullet"/>
      <w:lvlText w:val="•"/>
      <w:lvlJc w:val="left"/>
      <w:pPr>
        <w:ind w:left="1608" w:hanging="360"/>
      </w:pPr>
    </w:lvl>
    <w:lvl w:ilvl="2" w:tplc="5E30BC2A">
      <w:start w:val="1"/>
      <w:numFmt w:val="bullet"/>
      <w:lvlText w:val="•"/>
      <w:lvlJc w:val="left"/>
      <w:pPr>
        <w:ind w:left="2376" w:hanging="360"/>
      </w:pPr>
    </w:lvl>
    <w:lvl w:ilvl="3" w:tplc="512690FA">
      <w:start w:val="1"/>
      <w:numFmt w:val="bullet"/>
      <w:lvlText w:val="•"/>
      <w:lvlJc w:val="left"/>
      <w:pPr>
        <w:ind w:left="3144" w:hanging="360"/>
      </w:pPr>
    </w:lvl>
    <w:lvl w:ilvl="4" w:tplc="6BE46B28">
      <w:start w:val="1"/>
      <w:numFmt w:val="bullet"/>
      <w:lvlText w:val="•"/>
      <w:lvlJc w:val="left"/>
      <w:pPr>
        <w:ind w:left="3912" w:hanging="360"/>
      </w:pPr>
    </w:lvl>
    <w:lvl w:ilvl="5" w:tplc="7B6C4BA4">
      <w:start w:val="1"/>
      <w:numFmt w:val="bullet"/>
      <w:lvlText w:val="•"/>
      <w:lvlJc w:val="left"/>
      <w:pPr>
        <w:ind w:left="4680" w:hanging="360"/>
      </w:pPr>
    </w:lvl>
    <w:lvl w:ilvl="6" w:tplc="5700035C">
      <w:start w:val="1"/>
      <w:numFmt w:val="bullet"/>
      <w:lvlText w:val="•"/>
      <w:lvlJc w:val="left"/>
      <w:pPr>
        <w:ind w:left="5448" w:hanging="360"/>
      </w:pPr>
    </w:lvl>
    <w:lvl w:ilvl="7" w:tplc="46CA3BE4">
      <w:start w:val="1"/>
      <w:numFmt w:val="bullet"/>
      <w:lvlText w:val="•"/>
      <w:lvlJc w:val="left"/>
      <w:pPr>
        <w:ind w:left="6216" w:hanging="360"/>
      </w:pPr>
    </w:lvl>
    <w:lvl w:ilvl="8" w:tplc="FAE25E18">
      <w:start w:val="1"/>
      <w:numFmt w:val="bullet"/>
      <w:lvlText w:val="•"/>
      <w:lvlJc w:val="left"/>
      <w:pPr>
        <w:ind w:left="6984" w:hanging="360"/>
      </w:pPr>
    </w:lvl>
  </w:abstractNum>
  <w:num w:numId="1">
    <w:abstractNumId w:val="13"/>
  </w:num>
  <w:num w:numId="2">
    <w:abstractNumId w:val="11"/>
  </w:num>
  <w:num w:numId="3">
    <w:abstractNumId w:val="4"/>
  </w:num>
  <w:num w:numId="4">
    <w:abstractNumId w:val="10"/>
  </w:num>
  <w:num w:numId="5">
    <w:abstractNumId w:val="7"/>
  </w:num>
  <w:num w:numId="6">
    <w:abstractNumId w:val="2"/>
  </w:num>
  <w:num w:numId="7">
    <w:abstractNumId w:val="6"/>
  </w:num>
  <w:num w:numId="8">
    <w:abstractNumId w:val="12"/>
  </w:num>
  <w:num w:numId="9">
    <w:abstractNumId w:val="8"/>
  </w:num>
  <w:num w:numId="10">
    <w:abstractNumId w:val="5"/>
  </w:num>
  <w:num w:numId="11">
    <w:abstractNumId w:val="0"/>
  </w:num>
  <w:num w:numId="12">
    <w:abstractNumId w:val="9"/>
  </w:num>
  <w:num w:numId="13">
    <w:abstractNumId w:val="1"/>
  </w:num>
  <w:num w:numId="1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derik Vos">
    <w15:presenceInfo w15:providerId="None" w15:userId="Diederik V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FF"/>
    <w:rsid w:val="00014068"/>
    <w:rsid w:val="00015BB1"/>
    <w:rsid w:val="00015F68"/>
    <w:rsid w:val="00052C8E"/>
    <w:rsid w:val="00080711"/>
    <w:rsid w:val="00083712"/>
    <w:rsid w:val="00085117"/>
    <w:rsid w:val="00087C08"/>
    <w:rsid w:val="000912E6"/>
    <w:rsid w:val="00091E3A"/>
    <w:rsid w:val="000C59BE"/>
    <w:rsid w:val="000E32DA"/>
    <w:rsid w:val="000F04E3"/>
    <w:rsid w:val="0011419B"/>
    <w:rsid w:val="00135797"/>
    <w:rsid w:val="00135CD7"/>
    <w:rsid w:val="00161747"/>
    <w:rsid w:val="00164B66"/>
    <w:rsid w:val="00184380"/>
    <w:rsid w:val="00185F17"/>
    <w:rsid w:val="001A0AA4"/>
    <w:rsid w:val="001A2F4D"/>
    <w:rsid w:val="001A3549"/>
    <w:rsid w:val="001C2E78"/>
    <w:rsid w:val="001D7EC9"/>
    <w:rsid w:val="001F5C34"/>
    <w:rsid w:val="00224ADE"/>
    <w:rsid w:val="00265099"/>
    <w:rsid w:val="00266421"/>
    <w:rsid w:val="00285A05"/>
    <w:rsid w:val="002B7D07"/>
    <w:rsid w:val="002C0FD1"/>
    <w:rsid w:val="002D09B4"/>
    <w:rsid w:val="002D09F6"/>
    <w:rsid w:val="002D291A"/>
    <w:rsid w:val="002E7BBC"/>
    <w:rsid w:val="002F62D6"/>
    <w:rsid w:val="00304A40"/>
    <w:rsid w:val="00313254"/>
    <w:rsid w:val="0032530B"/>
    <w:rsid w:val="00347423"/>
    <w:rsid w:val="0035292A"/>
    <w:rsid w:val="00361DFF"/>
    <w:rsid w:val="0037328E"/>
    <w:rsid w:val="00375072"/>
    <w:rsid w:val="00385633"/>
    <w:rsid w:val="003A1C32"/>
    <w:rsid w:val="003E3F36"/>
    <w:rsid w:val="003F0C18"/>
    <w:rsid w:val="003F1A9C"/>
    <w:rsid w:val="003F6DB3"/>
    <w:rsid w:val="00410C9C"/>
    <w:rsid w:val="00411219"/>
    <w:rsid w:val="00415CD5"/>
    <w:rsid w:val="004360F7"/>
    <w:rsid w:val="004500F8"/>
    <w:rsid w:val="004532BB"/>
    <w:rsid w:val="00455264"/>
    <w:rsid w:val="00460345"/>
    <w:rsid w:val="00483161"/>
    <w:rsid w:val="00495A42"/>
    <w:rsid w:val="004A490C"/>
    <w:rsid w:val="004C34E8"/>
    <w:rsid w:val="004E75BB"/>
    <w:rsid w:val="004F7146"/>
    <w:rsid w:val="00500E6D"/>
    <w:rsid w:val="005158E9"/>
    <w:rsid w:val="0051648E"/>
    <w:rsid w:val="00525532"/>
    <w:rsid w:val="00537AB4"/>
    <w:rsid w:val="00544D77"/>
    <w:rsid w:val="00555729"/>
    <w:rsid w:val="005650A8"/>
    <w:rsid w:val="00565B2A"/>
    <w:rsid w:val="00574444"/>
    <w:rsid w:val="00583E83"/>
    <w:rsid w:val="0058594E"/>
    <w:rsid w:val="005927B3"/>
    <w:rsid w:val="005B0E29"/>
    <w:rsid w:val="005B7EE0"/>
    <w:rsid w:val="005C56A2"/>
    <w:rsid w:val="005D494C"/>
    <w:rsid w:val="005D60E6"/>
    <w:rsid w:val="005F7C6E"/>
    <w:rsid w:val="00604283"/>
    <w:rsid w:val="00607AAE"/>
    <w:rsid w:val="006508CA"/>
    <w:rsid w:val="0065377F"/>
    <w:rsid w:val="00654639"/>
    <w:rsid w:val="0066072E"/>
    <w:rsid w:val="006976F3"/>
    <w:rsid w:val="006A21C4"/>
    <w:rsid w:val="006A278E"/>
    <w:rsid w:val="006B1E81"/>
    <w:rsid w:val="006B44EA"/>
    <w:rsid w:val="006B5BCD"/>
    <w:rsid w:val="006B6393"/>
    <w:rsid w:val="006D4A1F"/>
    <w:rsid w:val="006D5EEA"/>
    <w:rsid w:val="007008D7"/>
    <w:rsid w:val="00700979"/>
    <w:rsid w:val="00702CB6"/>
    <w:rsid w:val="00703031"/>
    <w:rsid w:val="00705C8C"/>
    <w:rsid w:val="00741A9A"/>
    <w:rsid w:val="00760460"/>
    <w:rsid w:val="00791601"/>
    <w:rsid w:val="0079266D"/>
    <w:rsid w:val="007A6A86"/>
    <w:rsid w:val="007E04D0"/>
    <w:rsid w:val="007E055F"/>
    <w:rsid w:val="007F2120"/>
    <w:rsid w:val="007F3B85"/>
    <w:rsid w:val="007F7CB7"/>
    <w:rsid w:val="007F7DBF"/>
    <w:rsid w:val="008218A4"/>
    <w:rsid w:val="0082736D"/>
    <w:rsid w:val="00833C49"/>
    <w:rsid w:val="00856699"/>
    <w:rsid w:val="0089137D"/>
    <w:rsid w:val="008A7C9D"/>
    <w:rsid w:val="008B0066"/>
    <w:rsid w:val="008B11CF"/>
    <w:rsid w:val="008C3012"/>
    <w:rsid w:val="008F159F"/>
    <w:rsid w:val="008F5F84"/>
    <w:rsid w:val="008F7F9B"/>
    <w:rsid w:val="009019DF"/>
    <w:rsid w:val="00905514"/>
    <w:rsid w:val="00907D53"/>
    <w:rsid w:val="00922827"/>
    <w:rsid w:val="0093240D"/>
    <w:rsid w:val="00942EE8"/>
    <w:rsid w:val="00945AC1"/>
    <w:rsid w:val="00947595"/>
    <w:rsid w:val="00956FF9"/>
    <w:rsid w:val="00972882"/>
    <w:rsid w:val="00975C30"/>
    <w:rsid w:val="00984EF3"/>
    <w:rsid w:val="00993154"/>
    <w:rsid w:val="009C3E24"/>
    <w:rsid w:val="009E13E1"/>
    <w:rsid w:val="009E2E80"/>
    <w:rsid w:val="009E6230"/>
    <w:rsid w:val="009F3D1F"/>
    <w:rsid w:val="00A30F38"/>
    <w:rsid w:val="00A6715E"/>
    <w:rsid w:val="00A70F8B"/>
    <w:rsid w:val="00A74A3B"/>
    <w:rsid w:val="00A762E5"/>
    <w:rsid w:val="00A91871"/>
    <w:rsid w:val="00AB4725"/>
    <w:rsid w:val="00AB48A8"/>
    <w:rsid w:val="00AC2D38"/>
    <w:rsid w:val="00AD568E"/>
    <w:rsid w:val="00AD74BD"/>
    <w:rsid w:val="00AF20F9"/>
    <w:rsid w:val="00B11B85"/>
    <w:rsid w:val="00B13D69"/>
    <w:rsid w:val="00B24BB9"/>
    <w:rsid w:val="00B274F4"/>
    <w:rsid w:val="00B4629D"/>
    <w:rsid w:val="00B75517"/>
    <w:rsid w:val="00BC217E"/>
    <w:rsid w:val="00BC33F0"/>
    <w:rsid w:val="00BC7B62"/>
    <w:rsid w:val="00C02A5D"/>
    <w:rsid w:val="00C03E66"/>
    <w:rsid w:val="00C05CA7"/>
    <w:rsid w:val="00C21A23"/>
    <w:rsid w:val="00C4002D"/>
    <w:rsid w:val="00C5015B"/>
    <w:rsid w:val="00C50860"/>
    <w:rsid w:val="00C70407"/>
    <w:rsid w:val="00CC5D12"/>
    <w:rsid w:val="00CF6F39"/>
    <w:rsid w:val="00CF7A23"/>
    <w:rsid w:val="00D14534"/>
    <w:rsid w:val="00D251BB"/>
    <w:rsid w:val="00D34EB9"/>
    <w:rsid w:val="00D36B0D"/>
    <w:rsid w:val="00D45566"/>
    <w:rsid w:val="00D4623A"/>
    <w:rsid w:val="00D50016"/>
    <w:rsid w:val="00D82842"/>
    <w:rsid w:val="00D8583B"/>
    <w:rsid w:val="00DB3B62"/>
    <w:rsid w:val="00DB60DE"/>
    <w:rsid w:val="00DD62DB"/>
    <w:rsid w:val="00DE3B1F"/>
    <w:rsid w:val="00DF02D7"/>
    <w:rsid w:val="00DF1EFF"/>
    <w:rsid w:val="00DF3F38"/>
    <w:rsid w:val="00DF5A85"/>
    <w:rsid w:val="00E03E17"/>
    <w:rsid w:val="00E06AD1"/>
    <w:rsid w:val="00E31C88"/>
    <w:rsid w:val="00E474A3"/>
    <w:rsid w:val="00E51228"/>
    <w:rsid w:val="00E60913"/>
    <w:rsid w:val="00E634DC"/>
    <w:rsid w:val="00E6552F"/>
    <w:rsid w:val="00E6703A"/>
    <w:rsid w:val="00E8772B"/>
    <w:rsid w:val="00E9608D"/>
    <w:rsid w:val="00EC65A3"/>
    <w:rsid w:val="00ED0404"/>
    <w:rsid w:val="00ED258E"/>
    <w:rsid w:val="00ED5042"/>
    <w:rsid w:val="00ED5382"/>
    <w:rsid w:val="00EE4DDE"/>
    <w:rsid w:val="00F21AC9"/>
    <w:rsid w:val="00F25214"/>
    <w:rsid w:val="00F25A7A"/>
    <w:rsid w:val="00F32E27"/>
    <w:rsid w:val="00F3560E"/>
    <w:rsid w:val="00F45ABB"/>
    <w:rsid w:val="00F52FB8"/>
    <w:rsid w:val="00F53CBB"/>
    <w:rsid w:val="00F65DFD"/>
    <w:rsid w:val="00F93828"/>
    <w:rsid w:val="00FA1F74"/>
    <w:rsid w:val="00FB272A"/>
    <w:rsid w:val="00FC0145"/>
    <w:rsid w:val="00FD2BB9"/>
    <w:rsid w:val="00FE0296"/>
    <w:rsid w:val="00FF4217"/>
    <w:rsid w:val="00FF6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FC77"/>
  <w15:chartTrackingRefBased/>
  <w15:docId w15:val="{AADFECB1-C739-4E05-9A51-69114517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1EF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F1EFF"/>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9019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FF"/>
    <w:rPr>
      <w:rFonts w:ascii="Cambria" w:eastAsia="Times New Roman" w:hAnsi="Cambria" w:cs="Times New Roman"/>
      <w:b/>
      <w:bCs/>
      <w:kern w:val="32"/>
      <w:sz w:val="32"/>
      <w:szCs w:val="32"/>
      <w:lang w:val="x-none" w:eastAsia="x-none"/>
    </w:rPr>
  </w:style>
  <w:style w:type="paragraph" w:styleId="BodyText">
    <w:name w:val="Body Text"/>
    <w:basedOn w:val="Normal"/>
    <w:link w:val="BodyTextChar"/>
    <w:unhideWhenUsed/>
    <w:rsid w:val="00DF1EFF"/>
    <w:rPr>
      <w:rFonts w:ascii="Bembo" w:hAnsi="Bembo"/>
      <w:b/>
      <w:i/>
      <w:sz w:val="22"/>
      <w:szCs w:val="20"/>
      <w:lang w:val="x-none" w:eastAsia="en-US"/>
    </w:rPr>
  </w:style>
  <w:style w:type="character" w:customStyle="1" w:styleId="BodyTextChar">
    <w:name w:val="Body Text Char"/>
    <w:basedOn w:val="DefaultParagraphFont"/>
    <w:link w:val="BodyText"/>
    <w:rsid w:val="00DF1EFF"/>
    <w:rPr>
      <w:rFonts w:ascii="Bembo" w:eastAsia="Times New Roman" w:hAnsi="Bembo" w:cs="Times New Roman"/>
      <w:b/>
      <w:i/>
      <w:szCs w:val="20"/>
      <w:lang w:val="x-none"/>
    </w:rPr>
  </w:style>
  <w:style w:type="paragraph" w:styleId="BalloonText">
    <w:name w:val="Balloon Text"/>
    <w:basedOn w:val="Normal"/>
    <w:link w:val="BalloonTextChar"/>
    <w:uiPriority w:val="99"/>
    <w:semiHidden/>
    <w:unhideWhenUsed/>
    <w:rsid w:val="00DF1E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EFF"/>
    <w:rPr>
      <w:rFonts w:ascii="Segoe UI" w:eastAsia="Times New Roman" w:hAnsi="Segoe UI" w:cs="Segoe UI"/>
      <w:sz w:val="18"/>
      <w:szCs w:val="18"/>
      <w:lang w:eastAsia="en-GB"/>
    </w:rPr>
  </w:style>
  <w:style w:type="paragraph" w:styleId="NoSpacing">
    <w:name w:val="No Spacing"/>
    <w:link w:val="NoSpacingChar"/>
    <w:uiPriority w:val="1"/>
    <w:qFormat/>
    <w:rsid w:val="006A21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1C4"/>
    <w:rPr>
      <w:rFonts w:eastAsiaTheme="minorEastAsia"/>
      <w:lang w:val="en-US"/>
    </w:rPr>
  </w:style>
  <w:style w:type="paragraph" w:styleId="Header">
    <w:name w:val="header"/>
    <w:basedOn w:val="Normal"/>
    <w:link w:val="HeaderChar"/>
    <w:uiPriority w:val="99"/>
    <w:unhideWhenUsed/>
    <w:rsid w:val="00D82842"/>
    <w:pPr>
      <w:tabs>
        <w:tab w:val="center" w:pos="4513"/>
        <w:tab w:val="right" w:pos="9026"/>
      </w:tabs>
    </w:pPr>
  </w:style>
  <w:style w:type="character" w:customStyle="1" w:styleId="HeaderChar">
    <w:name w:val="Header Char"/>
    <w:basedOn w:val="DefaultParagraphFont"/>
    <w:link w:val="Header"/>
    <w:uiPriority w:val="99"/>
    <w:rsid w:val="00D8284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82842"/>
    <w:pPr>
      <w:tabs>
        <w:tab w:val="center" w:pos="4513"/>
        <w:tab w:val="right" w:pos="9026"/>
      </w:tabs>
    </w:pPr>
  </w:style>
  <w:style w:type="character" w:customStyle="1" w:styleId="FooterChar">
    <w:name w:val="Footer Char"/>
    <w:basedOn w:val="DefaultParagraphFont"/>
    <w:link w:val="Footer"/>
    <w:uiPriority w:val="99"/>
    <w:rsid w:val="00D82842"/>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7F9B"/>
    <w:pPr>
      <w:ind w:left="720"/>
      <w:contextualSpacing/>
    </w:pPr>
  </w:style>
  <w:style w:type="character" w:styleId="Hyperlink">
    <w:name w:val="Hyperlink"/>
    <w:basedOn w:val="DefaultParagraphFont"/>
    <w:uiPriority w:val="99"/>
    <w:unhideWhenUsed/>
    <w:rsid w:val="00DF02D7"/>
    <w:rPr>
      <w:color w:val="0563C1" w:themeColor="hyperlink"/>
      <w:u w:val="single"/>
    </w:rPr>
  </w:style>
  <w:style w:type="character" w:customStyle="1" w:styleId="UnresolvedMention">
    <w:name w:val="Unresolved Mention"/>
    <w:basedOn w:val="DefaultParagraphFont"/>
    <w:uiPriority w:val="99"/>
    <w:semiHidden/>
    <w:unhideWhenUsed/>
    <w:rsid w:val="00DF02D7"/>
    <w:rPr>
      <w:color w:val="808080"/>
      <w:shd w:val="clear" w:color="auto" w:fill="E6E6E6"/>
    </w:rPr>
  </w:style>
  <w:style w:type="paragraph" w:styleId="FootnoteText">
    <w:name w:val="footnote text"/>
    <w:basedOn w:val="Normal"/>
    <w:link w:val="FootnoteTextChar"/>
    <w:uiPriority w:val="99"/>
    <w:semiHidden/>
    <w:unhideWhenUsed/>
    <w:rsid w:val="00A9187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91871"/>
    <w:rPr>
      <w:sz w:val="20"/>
      <w:szCs w:val="20"/>
    </w:rPr>
  </w:style>
  <w:style w:type="character" w:styleId="FootnoteReference">
    <w:name w:val="footnote reference"/>
    <w:basedOn w:val="DefaultParagraphFont"/>
    <w:uiPriority w:val="99"/>
    <w:semiHidden/>
    <w:unhideWhenUsed/>
    <w:rsid w:val="00A91871"/>
    <w:rPr>
      <w:vertAlign w:val="superscript"/>
    </w:rPr>
  </w:style>
  <w:style w:type="character" w:customStyle="1" w:styleId="Heading2Char">
    <w:name w:val="Heading 2 Char"/>
    <w:basedOn w:val="DefaultParagraphFont"/>
    <w:link w:val="Heading2"/>
    <w:uiPriority w:val="9"/>
    <w:rsid w:val="009019DF"/>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8218A4"/>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2">
    <w:name w:val="toc 2"/>
    <w:basedOn w:val="Normal"/>
    <w:next w:val="Normal"/>
    <w:autoRedefine/>
    <w:uiPriority w:val="39"/>
    <w:unhideWhenUsed/>
    <w:rsid w:val="008218A4"/>
    <w:pPr>
      <w:spacing w:after="100"/>
      <w:ind w:left="240"/>
    </w:pPr>
  </w:style>
  <w:style w:type="paragraph" w:styleId="TOC1">
    <w:name w:val="toc 1"/>
    <w:basedOn w:val="Normal"/>
    <w:next w:val="Normal"/>
    <w:autoRedefine/>
    <w:uiPriority w:val="39"/>
    <w:unhideWhenUsed/>
    <w:rsid w:val="00DF5A85"/>
    <w:pPr>
      <w:tabs>
        <w:tab w:val="right" w:leader="dot" w:pos="9016"/>
      </w:tabs>
      <w:spacing w:after="100"/>
      <w:ind w:left="284"/>
    </w:pPr>
  </w:style>
  <w:style w:type="paragraph" w:styleId="TOC3">
    <w:name w:val="toc 3"/>
    <w:basedOn w:val="Normal"/>
    <w:next w:val="Normal"/>
    <w:autoRedefine/>
    <w:uiPriority w:val="39"/>
    <w:unhideWhenUsed/>
    <w:rsid w:val="00E06AD1"/>
    <w:pPr>
      <w:spacing w:after="100" w:line="259" w:lineRule="auto"/>
      <w:ind w:left="440"/>
    </w:pPr>
    <w:rPr>
      <w:rFonts w:asciiTheme="minorHAnsi" w:eastAsiaTheme="minorEastAsia" w:hAnsiTheme="minorHAnsi"/>
      <w:sz w:val="22"/>
      <w:szCs w:val="22"/>
      <w:lang w:val="en-US" w:eastAsia="en-US"/>
    </w:rPr>
  </w:style>
  <w:style w:type="paragraph" w:styleId="Bibliography">
    <w:name w:val="Bibliography"/>
    <w:basedOn w:val="Normal"/>
    <w:next w:val="Normal"/>
    <w:uiPriority w:val="37"/>
    <w:unhideWhenUsed/>
    <w:rsid w:val="0058594E"/>
  </w:style>
  <w:style w:type="character" w:styleId="IntenseEmphasis">
    <w:name w:val="Intense Emphasis"/>
    <w:basedOn w:val="DefaultParagraphFont"/>
    <w:uiPriority w:val="21"/>
    <w:qFormat/>
    <w:rsid w:val="00E31C88"/>
    <w:rPr>
      <w:i/>
      <w:iCs/>
      <w:color w:val="4472C4" w:themeColor="accent1"/>
    </w:rPr>
  </w:style>
  <w:style w:type="character" w:styleId="CommentReference">
    <w:name w:val="annotation reference"/>
    <w:basedOn w:val="DefaultParagraphFont"/>
    <w:uiPriority w:val="99"/>
    <w:semiHidden/>
    <w:unhideWhenUsed/>
    <w:rsid w:val="00583E83"/>
    <w:rPr>
      <w:sz w:val="18"/>
      <w:szCs w:val="18"/>
    </w:rPr>
  </w:style>
  <w:style w:type="paragraph" w:styleId="CommentText">
    <w:name w:val="annotation text"/>
    <w:basedOn w:val="Normal"/>
    <w:link w:val="CommentTextChar"/>
    <w:uiPriority w:val="99"/>
    <w:semiHidden/>
    <w:unhideWhenUsed/>
    <w:rsid w:val="00583E83"/>
  </w:style>
  <w:style w:type="character" w:customStyle="1" w:styleId="CommentTextChar">
    <w:name w:val="Comment Text Char"/>
    <w:basedOn w:val="DefaultParagraphFont"/>
    <w:link w:val="CommentText"/>
    <w:uiPriority w:val="99"/>
    <w:semiHidden/>
    <w:rsid w:val="00583E83"/>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583E83"/>
    <w:rPr>
      <w:b/>
      <w:bCs/>
      <w:sz w:val="20"/>
      <w:szCs w:val="20"/>
    </w:rPr>
  </w:style>
  <w:style w:type="character" w:customStyle="1" w:styleId="CommentSubjectChar">
    <w:name w:val="Comment Subject Char"/>
    <w:basedOn w:val="CommentTextChar"/>
    <w:link w:val="CommentSubject"/>
    <w:uiPriority w:val="99"/>
    <w:semiHidden/>
    <w:rsid w:val="00583E8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0549">
      <w:bodyDiv w:val="1"/>
      <w:marLeft w:val="0"/>
      <w:marRight w:val="0"/>
      <w:marTop w:val="0"/>
      <w:marBottom w:val="0"/>
      <w:divBdr>
        <w:top w:val="none" w:sz="0" w:space="0" w:color="auto"/>
        <w:left w:val="none" w:sz="0" w:space="0" w:color="auto"/>
        <w:bottom w:val="none" w:sz="0" w:space="0" w:color="auto"/>
        <w:right w:val="none" w:sz="0" w:space="0" w:color="auto"/>
      </w:divBdr>
    </w:div>
    <w:div w:id="291257006">
      <w:bodyDiv w:val="1"/>
      <w:marLeft w:val="0"/>
      <w:marRight w:val="0"/>
      <w:marTop w:val="0"/>
      <w:marBottom w:val="0"/>
      <w:divBdr>
        <w:top w:val="none" w:sz="0" w:space="0" w:color="auto"/>
        <w:left w:val="none" w:sz="0" w:space="0" w:color="auto"/>
        <w:bottom w:val="none" w:sz="0" w:space="0" w:color="auto"/>
        <w:right w:val="none" w:sz="0" w:space="0" w:color="auto"/>
      </w:divBdr>
    </w:div>
    <w:div w:id="351339527">
      <w:bodyDiv w:val="1"/>
      <w:marLeft w:val="0"/>
      <w:marRight w:val="0"/>
      <w:marTop w:val="0"/>
      <w:marBottom w:val="0"/>
      <w:divBdr>
        <w:top w:val="none" w:sz="0" w:space="0" w:color="auto"/>
        <w:left w:val="none" w:sz="0" w:space="0" w:color="auto"/>
        <w:bottom w:val="none" w:sz="0" w:space="0" w:color="auto"/>
        <w:right w:val="none" w:sz="0" w:space="0" w:color="auto"/>
      </w:divBdr>
      <w:divsChild>
        <w:div w:id="1421373856">
          <w:marLeft w:val="547"/>
          <w:marRight w:val="0"/>
          <w:marTop w:val="154"/>
          <w:marBottom w:val="0"/>
          <w:divBdr>
            <w:top w:val="none" w:sz="0" w:space="0" w:color="auto"/>
            <w:left w:val="none" w:sz="0" w:space="0" w:color="auto"/>
            <w:bottom w:val="none" w:sz="0" w:space="0" w:color="auto"/>
            <w:right w:val="none" w:sz="0" w:space="0" w:color="auto"/>
          </w:divBdr>
        </w:div>
        <w:div w:id="1631938885">
          <w:marLeft w:val="547"/>
          <w:marRight w:val="0"/>
          <w:marTop w:val="154"/>
          <w:marBottom w:val="0"/>
          <w:divBdr>
            <w:top w:val="none" w:sz="0" w:space="0" w:color="auto"/>
            <w:left w:val="none" w:sz="0" w:space="0" w:color="auto"/>
            <w:bottom w:val="none" w:sz="0" w:space="0" w:color="auto"/>
            <w:right w:val="none" w:sz="0" w:space="0" w:color="auto"/>
          </w:divBdr>
        </w:div>
      </w:divsChild>
    </w:div>
    <w:div w:id="365570109">
      <w:bodyDiv w:val="1"/>
      <w:marLeft w:val="0"/>
      <w:marRight w:val="0"/>
      <w:marTop w:val="0"/>
      <w:marBottom w:val="0"/>
      <w:divBdr>
        <w:top w:val="none" w:sz="0" w:space="0" w:color="auto"/>
        <w:left w:val="none" w:sz="0" w:space="0" w:color="auto"/>
        <w:bottom w:val="none" w:sz="0" w:space="0" w:color="auto"/>
        <w:right w:val="none" w:sz="0" w:space="0" w:color="auto"/>
      </w:divBdr>
      <w:divsChild>
        <w:div w:id="575360159">
          <w:marLeft w:val="547"/>
          <w:marRight w:val="0"/>
          <w:marTop w:val="154"/>
          <w:marBottom w:val="0"/>
          <w:divBdr>
            <w:top w:val="none" w:sz="0" w:space="0" w:color="auto"/>
            <w:left w:val="none" w:sz="0" w:space="0" w:color="auto"/>
            <w:bottom w:val="none" w:sz="0" w:space="0" w:color="auto"/>
            <w:right w:val="none" w:sz="0" w:space="0" w:color="auto"/>
          </w:divBdr>
        </w:div>
      </w:divsChild>
    </w:div>
    <w:div w:id="478762975">
      <w:bodyDiv w:val="1"/>
      <w:marLeft w:val="0"/>
      <w:marRight w:val="0"/>
      <w:marTop w:val="0"/>
      <w:marBottom w:val="0"/>
      <w:divBdr>
        <w:top w:val="none" w:sz="0" w:space="0" w:color="auto"/>
        <w:left w:val="none" w:sz="0" w:space="0" w:color="auto"/>
        <w:bottom w:val="none" w:sz="0" w:space="0" w:color="auto"/>
        <w:right w:val="none" w:sz="0" w:space="0" w:color="auto"/>
      </w:divBdr>
    </w:div>
    <w:div w:id="660428083">
      <w:bodyDiv w:val="1"/>
      <w:marLeft w:val="0"/>
      <w:marRight w:val="0"/>
      <w:marTop w:val="0"/>
      <w:marBottom w:val="0"/>
      <w:divBdr>
        <w:top w:val="none" w:sz="0" w:space="0" w:color="auto"/>
        <w:left w:val="none" w:sz="0" w:space="0" w:color="auto"/>
        <w:bottom w:val="none" w:sz="0" w:space="0" w:color="auto"/>
        <w:right w:val="none" w:sz="0" w:space="0" w:color="auto"/>
      </w:divBdr>
    </w:div>
    <w:div w:id="689456415">
      <w:bodyDiv w:val="1"/>
      <w:marLeft w:val="0"/>
      <w:marRight w:val="0"/>
      <w:marTop w:val="0"/>
      <w:marBottom w:val="0"/>
      <w:divBdr>
        <w:top w:val="none" w:sz="0" w:space="0" w:color="auto"/>
        <w:left w:val="none" w:sz="0" w:space="0" w:color="auto"/>
        <w:bottom w:val="none" w:sz="0" w:space="0" w:color="auto"/>
        <w:right w:val="none" w:sz="0" w:space="0" w:color="auto"/>
      </w:divBdr>
    </w:div>
    <w:div w:id="739448199">
      <w:bodyDiv w:val="1"/>
      <w:marLeft w:val="0"/>
      <w:marRight w:val="0"/>
      <w:marTop w:val="0"/>
      <w:marBottom w:val="0"/>
      <w:divBdr>
        <w:top w:val="none" w:sz="0" w:space="0" w:color="auto"/>
        <w:left w:val="none" w:sz="0" w:space="0" w:color="auto"/>
        <w:bottom w:val="none" w:sz="0" w:space="0" w:color="auto"/>
        <w:right w:val="none" w:sz="0" w:space="0" w:color="auto"/>
      </w:divBdr>
    </w:div>
    <w:div w:id="749889920">
      <w:bodyDiv w:val="1"/>
      <w:marLeft w:val="0"/>
      <w:marRight w:val="0"/>
      <w:marTop w:val="0"/>
      <w:marBottom w:val="0"/>
      <w:divBdr>
        <w:top w:val="none" w:sz="0" w:space="0" w:color="auto"/>
        <w:left w:val="none" w:sz="0" w:space="0" w:color="auto"/>
        <w:bottom w:val="none" w:sz="0" w:space="0" w:color="auto"/>
        <w:right w:val="none" w:sz="0" w:space="0" w:color="auto"/>
      </w:divBdr>
      <w:divsChild>
        <w:div w:id="2008630427">
          <w:marLeft w:val="547"/>
          <w:marRight w:val="0"/>
          <w:marTop w:val="134"/>
          <w:marBottom w:val="0"/>
          <w:divBdr>
            <w:top w:val="none" w:sz="0" w:space="0" w:color="auto"/>
            <w:left w:val="none" w:sz="0" w:space="0" w:color="auto"/>
            <w:bottom w:val="none" w:sz="0" w:space="0" w:color="auto"/>
            <w:right w:val="none" w:sz="0" w:space="0" w:color="auto"/>
          </w:divBdr>
        </w:div>
        <w:div w:id="1542091284">
          <w:marLeft w:val="547"/>
          <w:marRight w:val="0"/>
          <w:marTop w:val="134"/>
          <w:marBottom w:val="0"/>
          <w:divBdr>
            <w:top w:val="none" w:sz="0" w:space="0" w:color="auto"/>
            <w:left w:val="none" w:sz="0" w:space="0" w:color="auto"/>
            <w:bottom w:val="none" w:sz="0" w:space="0" w:color="auto"/>
            <w:right w:val="none" w:sz="0" w:space="0" w:color="auto"/>
          </w:divBdr>
        </w:div>
        <w:div w:id="125127993">
          <w:marLeft w:val="547"/>
          <w:marRight w:val="0"/>
          <w:marTop w:val="134"/>
          <w:marBottom w:val="0"/>
          <w:divBdr>
            <w:top w:val="none" w:sz="0" w:space="0" w:color="auto"/>
            <w:left w:val="none" w:sz="0" w:space="0" w:color="auto"/>
            <w:bottom w:val="none" w:sz="0" w:space="0" w:color="auto"/>
            <w:right w:val="none" w:sz="0" w:space="0" w:color="auto"/>
          </w:divBdr>
        </w:div>
        <w:div w:id="1636177414">
          <w:marLeft w:val="547"/>
          <w:marRight w:val="0"/>
          <w:marTop w:val="134"/>
          <w:marBottom w:val="0"/>
          <w:divBdr>
            <w:top w:val="none" w:sz="0" w:space="0" w:color="auto"/>
            <w:left w:val="none" w:sz="0" w:space="0" w:color="auto"/>
            <w:bottom w:val="none" w:sz="0" w:space="0" w:color="auto"/>
            <w:right w:val="none" w:sz="0" w:space="0" w:color="auto"/>
          </w:divBdr>
        </w:div>
        <w:div w:id="1389569338">
          <w:marLeft w:val="547"/>
          <w:marRight w:val="0"/>
          <w:marTop w:val="134"/>
          <w:marBottom w:val="0"/>
          <w:divBdr>
            <w:top w:val="none" w:sz="0" w:space="0" w:color="auto"/>
            <w:left w:val="none" w:sz="0" w:space="0" w:color="auto"/>
            <w:bottom w:val="none" w:sz="0" w:space="0" w:color="auto"/>
            <w:right w:val="none" w:sz="0" w:space="0" w:color="auto"/>
          </w:divBdr>
        </w:div>
      </w:divsChild>
    </w:div>
    <w:div w:id="852694507">
      <w:bodyDiv w:val="1"/>
      <w:marLeft w:val="0"/>
      <w:marRight w:val="0"/>
      <w:marTop w:val="0"/>
      <w:marBottom w:val="0"/>
      <w:divBdr>
        <w:top w:val="none" w:sz="0" w:space="0" w:color="auto"/>
        <w:left w:val="none" w:sz="0" w:space="0" w:color="auto"/>
        <w:bottom w:val="none" w:sz="0" w:space="0" w:color="auto"/>
        <w:right w:val="none" w:sz="0" w:space="0" w:color="auto"/>
      </w:divBdr>
      <w:divsChild>
        <w:div w:id="1732338642">
          <w:marLeft w:val="547"/>
          <w:marRight w:val="0"/>
          <w:marTop w:val="154"/>
          <w:marBottom w:val="0"/>
          <w:divBdr>
            <w:top w:val="none" w:sz="0" w:space="0" w:color="auto"/>
            <w:left w:val="none" w:sz="0" w:space="0" w:color="auto"/>
            <w:bottom w:val="none" w:sz="0" w:space="0" w:color="auto"/>
            <w:right w:val="none" w:sz="0" w:space="0" w:color="auto"/>
          </w:divBdr>
        </w:div>
        <w:div w:id="1651058673">
          <w:marLeft w:val="547"/>
          <w:marRight w:val="0"/>
          <w:marTop w:val="154"/>
          <w:marBottom w:val="0"/>
          <w:divBdr>
            <w:top w:val="none" w:sz="0" w:space="0" w:color="auto"/>
            <w:left w:val="none" w:sz="0" w:space="0" w:color="auto"/>
            <w:bottom w:val="none" w:sz="0" w:space="0" w:color="auto"/>
            <w:right w:val="none" w:sz="0" w:space="0" w:color="auto"/>
          </w:divBdr>
        </w:div>
        <w:div w:id="546643321">
          <w:marLeft w:val="547"/>
          <w:marRight w:val="0"/>
          <w:marTop w:val="154"/>
          <w:marBottom w:val="0"/>
          <w:divBdr>
            <w:top w:val="none" w:sz="0" w:space="0" w:color="auto"/>
            <w:left w:val="none" w:sz="0" w:space="0" w:color="auto"/>
            <w:bottom w:val="none" w:sz="0" w:space="0" w:color="auto"/>
            <w:right w:val="none" w:sz="0" w:space="0" w:color="auto"/>
          </w:divBdr>
        </w:div>
      </w:divsChild>
    </w:div>
    <w:div w:id="1012956518">
      <w:bodyDiv w:val="1"/>
      <w:marLeft w:val="0"/>
      <w:marRight w:val="0"/>
      <w:marTop w:val="0"/>
      <w:marBottom w:val="0"/>
      <w:divBdr>
        <w:top w:val="none" w:sz="0" w:space="0" w:color="auto"/>
        <w:left w:val="none" w:sz="0" w:space="0" w:color="auto"/>
        <w:bottom w:val="none" w:sz="0" w:space="0" w:color="auto"/>
        <w:right w:val="none" w:sz="0" w:space="0" w:color="auto"/>
      </w:divBdr>
    </w:div>
    <w:div w:id="1056322855">
      <w:bodyDiv w:val="1"/>
      <w:marLeft w:val="0"/>
      <w:marRight w:val="0"/>
      <w:marTop w:val="0"/>
      <w:marBottom w:val="0"/>
      <w:divBdr>
        <w:top w:val="none" w:sz="0" w:space="0" w:color="auto"/>
        <w:left w:val="none" w:sz="0" w:space="0" w:color="auto"/>
        <w:bottom w:val="none" w:sz="0" w:space="0" w:color="auto"/>
        <w:right w:val="none" w:sz="0" w:space="0" w:color="auto"/>
      </w:divBdr>
    </w:div>
    <w:div w:id="1188328123">
      <w:bodyDiv w:val="1"/>
      <w:marLeft w:val="0"/>
      <w:marRight w:val="0"/>
      <w:marTop w:val="0"/>
      <w:marBottom w:val="0"/>
      <w:divBdr>
        <w:top w:val="none" w:sz="0" w:space="0" w:color="auto"/>
        <w:left w:val="none" w:sz="0" w:space="0" w:color="auto"/>
        <w:bottom w:val="none" w:sz="0" w:space="0" w:color="auto"/>
        <w:right w:val="none" w:sz="0" w:space="0" w:color="auto"/>
      </w:divBdr>
    </w:div>
    <w:div w:id="1276332505">
      <w:bodyDiv w:val="1"/>
      <w:marLeft w:val="0"/>
      <w:marRight w:val="0"/>
      <w:marTop w:val="0"/>
      <w:marBottom w:val="0"/>
      <w:divBdr>
        <w:top w:val="none" w:sz="0" w:space="0" w:color="auto"/>
        <w:left w:val="none" w:sz="0" w:space="0" w:color="auto"/>
        <w:bottom w:val="none" w:sz="0" w:space="0" w:color="auto"/>
        <w:right w:val="none" w:sz="0" w:space="0" w:color="auto"/>
      </w:divBdr>
    </w:div>
    <w:div w:id="1319000990">
      <w:bodyDiv w:val="1"/>
      <w:marLeft w:val="0"/>
      <w:marRight w:val="0"/>
      <w:marTop w:val="0"/>
      <w:marBottom w:val="0"/>
      <w:divBdr>
        <w:top w:val="none" w:sz="0" w:space="0" w:color="auto"/>
        <w:left w:val="none" w:sz="0" w:space="0" w:color="auto"/>
        <w:bottom w:val="none" w:sz="0" w:space="0" w:color="auto"/>
        <w:right w:val="none" w:sz="0" w:space="0" w:color="auto"/>
      </w:divBdr>
    </w:div>
    <w:div w:id="1348872517">
      <w:bodyDiv w:val="1"/>
      <w:marLeft w:val="0"/>
      <w:marRight w:val="0"/>
      <w:marTop w:val="0"/>
      <w:marBottom w:val="0"/>
      <w:divBdr>
        <w:top w:val="none" w:sz="0" w:space="0" w:color="auto"/>
        <w:left w:val="none" w:sz="0" w:space="0" w:color="auto"/>
        <w:bottom w:val="none" w:sz="0" w:space="0" w:color="auto"/>
        <w:right w:val="none" w:sz="0" w:space="0" w:color="auto"/>
      </w:divBdr>
    </w:div>
    <w:div w:id="1390151919">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719817312">
      <w:bodyDiv w:val="1"/>
      <w:marLeft w:val="0"/>
      <w:marRight w:val="0"/>
      <w:marTop w:val="0"/>
      <w:marBottom w:val="0"/>
      <w:divBdr>
        <w:top w:val="none" w:sz="0" w:space="0" w:color="auto"/>
        <w:left w:val="none" w:sz="0" w:space="0" w:color="auto"/>
        <w:bottom w:val="none" w:sz="0" w:space="0" w:color="auto"/>
        <w:right w:val="none" w:sz="0" w:space="0" w:color="auto"/>
      </w:divBdr>
    </w:div>
    <w:div w:id="1989743199">
      <w:bodyDiv w:val="1"/>
      <w:marLeft w:val="0"/>
      <w:marRight w:val="0"/>
      <w:marTop w:val="0"/>
      <w:marBottom w:val="0"/>
      <w:divBdr>
        <w:top w:val="none" w:sz="0" w:space="0" w:color="auto"/>
        <w:left w:val="none" w:sz="0" w:space="0" w:color="auto"/>
        <w:bottom w:val="none" w:sz="0" w:space="0" w:color="auto"/>
        <w:right w:val="none" w:sz="0" w:space="0" w:color="auto"/>
      </w:divBdr>
      <w:divsChild>
        <w:div w:id="481964562">
          <w:marLeft w:val="547"/>
          <w:marRight w:val="0"/>
          <w:marTop w:val="154"/>
          <w:marBottom w:val="0"/>
          <w:divBdr>
            <w:top w:val="none" w:sz="0" w:space="0" w:color="auto"/>
            <w:left w:val="none" w:sz="0" w:space="0" w:color="auto"/>
            <w:bottom w:val="none" w:sz="0" w:space="0" w:color="auto"/>
            <w:right w:val="none" w:sz="0" w:space="0" w:color="auto"/>
          </w:divBdr>
        </w:div>
      </w:divsChild>
    </w:div>
    <w:div w:id="1997412838">
      <w:bodyDiv w:val="1"/>
      <w:marLeft w:val="0"/>
      <w:marRight w:val="0"/>
      <w:marTop w:val="0"/>
      <w:marBottom w:val="0"/>
      <w:divBdr>
        <w:top w:val="none" w:sz="0" w:space="0" w:color="auto"/>
        <w:left w:val="none" w:sz="0" w:space="0" w:color="auto"/>
        <w:bottom w:val="none" w:sz="0" w:space="0" w:color="auto"/>
        <w:right w:val="none" w:sz="0" w:space="0" w:color="auto"/>
      </w:divBdr>
    </w:div>
    <w:div w:id="2098364370">
      <w:bodyDiv w:val="1"/>
      <w:marLeft w:val="0"/>
      <w:marRight w:val="0"/>
      <w:marTop w:val="0"/>
      <w:marBottom w:val="0"/>
      <w:divBdr>
        <w:top w:val="none" w:sz="0" w:space="0" w:color="auto"/>
        <w:left w:val="none" w:sz="0" w:space="0" w:color="auto"/>
        <w:bottom w:val="none" w:sz="0" w:space="0" w:color="auto"/>
        <w:right w:val="none" w:sz="0" w:space="0" w:color="auto"/>
      </w:divBdr>
      <w:divsChild>
        <w:div w:id="560288326">
          <w:marLeft w:val="547"/>
          <w:marRight w:val="0"/>
          <w:marTop w:val="154"/>
          <w:marBottom w:val="0"/>
          <w:divBdr>
            <w:top w:val="none" w:sz="0" w:space="0" w:color="auto"/>
            <w:left w:val="none" w:sz="0" w:space="0" w:color="auto"/>
            <w:bottom w:val="none" w:sz="0" w:space="0" w:color="auto"/>
            <w:right w:val="none" w:sz="0" w:space="0" w:color="auto"/>
          </w:divBdr>
        </w:div>
        <w:div w:id="10064021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Aut</b:Tag>
    <b:SourceType>InternetSite</b:SourceType>
    <b:Guid>{0B4BE899-D5BE-4D91-96A8-E558B31FF768}</b:Guid>
    <b:Title>Auto Insurance Center</b:Title>
    <b:URL>https://www.autoinsurancecenter.com/top-20-pros-and-cons-associated-with-self-driving-cars.htm</b:URL>
    <b:RefOrder>1</b:RefOrder>
  </b:Source>
  <b:Source>
    <b:Tag>Ind16</b:Tag>
    <b:SourceType>InternetSite</b:SourceType>
    <b:Guid>{6ED0B638-878F-47C8-8D60-7AD6B1363537}</b:Guid>
    <b:Title>Industry Europe</b:Title>
    <b:Year>March, 01 2016</b:Year>
    <b:URL>http://www.industryeurope.net/Article/9389/Automation-on-rise-according-to-IFR-statistics/. </b:URL>
    <b:RefOrder>2</b:RefOrder>
  </b:Source>
  <b:Source>
    <b:Tag>Ale17</b:Tag>
    <b:SourceType>InternetSite</b:SourceType>
    <b:Guid>{192AB897-10E0-4A89-B92A-2F3FE442C3DE}</b:Guid>
    <b:Author>
      <b:Author>
        <b:NameList>
          <b:Person>
            <b:Last>Shashkevich</b:Last>
            <b:First>Alex</b:First>
          </b:Person>
        </b:NameList>
      </b:Author>
    </b:Author>
    <b:Title>Stanford News</b:Title>
    <b:Year>May, 22nd 2017</b:Year>
    <b:URL>https://news.stanford.edu/2017/05/22/stanford-scholars-researchers-discuss-key-ethical-questions-self-driving-cars-present/</b:URL>
    <b:RefOrder>3</b:RefOrder>
  </b:Source>
  <b:Source>
    <b:Tag>DrB17</b:Tag>
    <b:SourceType>InternetSite</b:SourceType>
    <b:Guid>{1233314E-5D78-4DF1-B81A-8CF7DD75F2F3}</b:Guid>
    <b:Author>
      <b:Author>
        <b:NameList>
          <b:Person>
            <b:Last>Dr Benedikt Wolders</b:Last>
            <b:First>Johen</b:First>
            <b:Middle>Ellrott, Rold Trittmann, Dr Christpoh Werkmeister.</b:Middle>
          </b:Person>
        </b:NameList>
      </b:Author>
    </b:Author>
    <b:Title>Freshfields Bruckaus Deringer</b:Title>
    <b:Year>Junem 21st 2017</b:Year>
    <b:URL>https://www.freshfields.com/en-gb/our-thinking/campaigns/digital/internet-of-things/connected-cars/automated-driving-law-passed-in-germany/</b:URL>
    <b:RefOrder>3</b:RefOrder>
  </b:Source>
  <b:Source>
    <b:Tag>Kat16</b:Tag>
    <b:SourceType>InternetSite</b:SourceType>
    <b:Guid>{0A442CC9-1C21-401C-B5A3-7A77DF77C1AE}</b:Guid>
    <b:Author>
      <b:Author>
        <b:NameList>
          <b:Person>
            <b:Last>Moskvitch</b:Last>
            <b:First>Katia</b:First>
          </b:Person>
        </b:NameList>
      </b:Author>
    </b:Author>
    <b:Title>BBC</b:Title>
    <b:Year>September, 13th 2016</b:Year>
    <b:URL>http://www.bbc.com/future/story/20160912-would-you-fly-in-a-pilotless-airliner</b:URL>
    <b:RefOrder>4</b:RefOrder>
  </b:Source>
</b:Sources>
</file>

<file path=customXml/itemProps1.xml><?xml version="1.0" encoding="utf-8"?>
<ds:datastoreItem xmlns:ds="http://schemas.openxmlformats.org/officeDocument/2006/customXml" ds:itemID="{888D6BD8-3276-AE44-828E-E24CF9B1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1138</Words>
  <Characters>6487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Diederik Vos</cp:lastModifiedBy>
  <cp:revision>2</cp:revision>
  <dcterms:created xsi:type="dcterms:W3CDTF">2018-01-18T08:11:00Z</dcterms:created>
  <dcterms:modified xsi:type="dcterms:W3CDTF">2018-01-18T08:11:00Z</dcterms:modified>
</cp:coreProperties>
</file>
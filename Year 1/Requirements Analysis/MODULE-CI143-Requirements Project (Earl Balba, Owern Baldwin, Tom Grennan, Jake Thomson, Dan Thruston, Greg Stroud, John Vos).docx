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8423781"/>
        <w:docPartObj>
          <w:docPartGallery w:val="Cover Pages"/>
          <w:docPartUnique/>
        </w:docPartObj>
      </w:sdtPr>
      <w:sdtEndPr>
        <w:rPr>
          <w:rFonts w:ascii="Calibri" w:eastAsia="Calibri" w:hAnsi="Calibri" w:cs="Arial"/>
          <w:b/>
          <w:sz w:val="20"/>
          <w:u w:val="single"/>
        </w:rPr>
      </w:sdtEndPr>
      <w:sdtContent>
        <w:p w:rsidR="00DA4797" w:rsidRDefault="00B97247">
          <w:r>
            <w:rPr>
              <w:noProof/>
            </w:rPr>
            <mc:AlternateContent>
              <mc:Choice Requires="wps">
                <w:drawing>
                  <wp:anchor distT="0" distB="0" distL="114300" distR="114300" simplePos="0" relativeHeight="251851776" behindDoc="0" locked="0" layoutInCell="1" allowOverlap="1">
                    <wp:simplePos x="0" y="0"/>
                    <wp:positionH relativeFrom="column">
                      <wp:posOffset>-64135</wp:posOffset>
                    </wp:positionH>
                    <wp:positionV relativeFrom="paragraph">
                      <wp:posOffset>2540</wp:posOffset>
                    </wp:positionV>
                    <wp:extent cx="6067425" cy="42862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6067425" cy="428625"/>
                            </a:xfrm>
                            <a:prstGeom prst="rect">
                              <a:avLst/>
                            </a:prstGeom>
                            <a:noFill/>
                            <a:ln w="6350">
                              <a:noFill/>
                            </a:ln>
                          </wps:spPr>
                          <wps:txbx>
                            <w:txbxContent>
                              <w:p w:rsidR="00CF329A" w:rsidRPr="00B44724" w:rsidRDefault="00CF329A" w:rsidP="00B44724">
                                <w:pPr>
                                  <w:spacing w:after="0"/>
                                  <w:rPr>
                                    <w:rFonts w:cs="Arial"/>
                                    <w:b/>
                                    <w:color w:val="FFFFFF" w:themeColor="background1"/>
                                    <w:sz w:val="40"/>
                                    <w:szCs w:val="40"/>
                                    <w:u w:val="single"/>
                                  </w:rPr>
                                </w:pPr>
                                <w:r w:rsidRPr="00B44724">
                                  <w:rPr>
                                    <w:rFonts w:ascii="Calibri" w:eastAsia="Calibri" w:hAnsi="Calibri" w:cs="Arial"/>
                                    <w:b/>
                                    <w:color w:val="FFFFFF" w:themeColor="background1"/>
                                    <w:sz w:val="40"/>
                                    <w:szCs w:val="40"/>
                                    <w:u w:val="single"/>
                                  </w:rPr>
                                  <w:t>MODULE CI</w:t>
                                </w:r>
                                <w:r w:rsidRPr="00B44724">
                                  <w:rPr>
                                    <w:rFonts w:cs="Arial"/>
                                    <w:b/>
                                    <w:color w:val="FFFFFF" w:themeColor="background1"/>
                                    <w:sz w:val="40"/>
                                    <w:szCs w:val="40"/>
                                    <w:u w:val="single"/>
                                  </w:rPr>
                                  <w:t>143: Requirements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1" o:spid="_x0000_s1026" type="#_x0000_t202" style="position:absolute;margin-left:-5.05pt;margin-top:.2pt;width:477.75pt;height:33.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" filled="f" stroked="f" strokeweight=".5pt">
                    <v:textbox>
                      <w:txbxContent>
                        <w:p w:rsidR="00CF329A" w:rsidRPr="00B44724" w:rsidRDefault="00CF329A" w:rsidP="00B44724">
                          <w:pPr>
                            <w:spacing w:after="0"/>
                            <w:rPr>
                              <w:rFonts w:cs="Arial"/>
                              <w:b/>
                              <w:color w:val="FFFFFF" w:themeColor="background1"/>
                              <w:sz w:val="40"/>
                              <w:szCs w:val="40"/>
                              <w:u w:val="single"/>
                            </w:rPr>
                          </w:pPr>
                          <w:r w:rsidRPr="00B44724">
                            <w:rPr>
                              <w:rFonts w:ascii="Calibri" w:eastAsia="Calibri" w:hAnsi="Calibri" w:cs="Arial"/>
                              <w:b/>
                              <w:color w:val="FFFFFF" w:themeColor="background1"/>
                              <w:sz w:val="40"/>
                              <w:szCs w:val="40"/>
                              <w:u w:val="single"/>
                            </w:rPr>
                            <w:t>MODULE CI</w:t>
                          </w:r>
                          <w:r w:rsidRPr="00B44724">
                            <w:rPr>
                              <w:rFonts w:cs="Arial"/>
                              <w:b/>
                              <w:color w:val="FFFFFF" w:themeColor="background1"/>
                              <w:sz w:val="40"/>
                              <w:szCs w:val="40"/>
                              <w:u w:val="single"/>
                            </w:rPr>
                            <w:t>143: Requirements Project</w:t>
                          </w:r>
                        </w:p>
                      </w:txbxContent>
                    </v:textbox>
                  </v:shape>
                </w:pict>
              </mc:Fallback>
            </mc:AlternateContent>
          </w:r>
          <w:r w:rsidR="00DA4797">
            <w:rPr>
              <w:noProof/>
            </w:rPr>
            <mc:AlternateContent>
              <mc:Choice Requires="wpg">
                <w:drawing>
                  <wp:anchor distT="0" distB="0" distL="114300" distR="114300" simplePos="0" relativeHeight="251850752" behindDoc="1" locked="0" layoutInCell="1" allowOverlap="1">
                    <wp:simplePos x="0" y="0"/>
                    <wp:positionH relativeFrom="page">
                      <wp:align>left</wp:align>
                    </wp:positionH>
                    <wp:positionV relativeFrom="paragraph">
                      <wp:posOffset>-540385</wp:posOffset>
                    </wp:positionV>
                    <wp:extent cx="7743825" cy="10687050"/>
                    <wp:effectExtent l="0" t="0" r="9525" b="0"/>
                    <wp:wrapNone/>
                    <wp:docPr id="53" name="Group 53"/>
                    <wp:cNvGraphicFramePr/>
                    <a:graphic xmlns:a="http://schemas.openxmlformats.org/drawingml/2006/main">
                      <a:graphicData uri="http://schemas.microsoft.com/office/word/2010/wordprocessingGroup">
                        <wpg:wgp>
                          <wpg:cNvGrpSpPr/>
                          <wpg:grpSpPr>
                            <a:xfrm>
                              <a:off x="0" y="0"/>
                              <a:ext cx="7743825" cy="1068705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F329A" w:rsidRDefault="00CF329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7" name="Group 2"/>
                            <wpg:cNvGrpSpPr/>
                            <wpg:grpSpPr>
                              <a:xfrm>
                                <a:off x="2524125" y="0"/>
                                <a:ext cx="4329113" cy="4491038"/>
                                <a:chOff x="0" y="0"/>
                                <a:chExt cx="4329113" cy="4491038"/>
                              </a:xfrm>
                              <a:solidFill>
                                <a:schemeClr val="bg1"/>
                              </a:solidFill>
                            </wpg:grpSpPr>
                            <wps:wsp>
                              <wps:cNvPr id="65"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id="Group 53" o:spid="_x0000_s1027" style="position:absolute;margin-left:0;margin-top:-42.55pt;width:609.75pt;height:841.5pt;z-index:-251465728;mso-position-horizontal:lef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F329A" w:rsidRDefault="00CF329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3BLwwAAANsAAAAPAAAAZHJzL2Rvd25yZXYueG1sRI9BawIx&#10;FITvQv9DeIXeNFuh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rbNwS8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" path="m,2732r,-4l2722,r5,5l,2732xe" filled="f" stroked="f">
                        <v:path arrowok="t" o:connecttype="custom" o:connectlocs="0,4337050;0,4330700;4321175,0;4329113,7938;0,4337050" o:connectangles="0,0,0,0,0"/>
                      </v:shape>
                    </v:group>
                    <w10:wrap anchorx="page"/>
                  </v:group>
                </w:pict>
              </mc:Fallback>
            </mc:AlternateContent>
          </w:r>
        </w:p>
        <w:p w:rsidR="00DA4797" w:rsidRDefault="00B44724">
          <w:pPr>
            <w:rPr>
              <w:rFonts w:ascii="Calibri" w:eastAsia="Calibri" w:hAnsi="Calibri" w:cs="Arial"/>
              <w:b/>
              <w:sz w:val="20"/>
              <w:u w:val="single"/>
            </w:rPr>
          </w:pPr>
          <w:r>
            <w:rPr>
              <w:noProof/>
            </w:rPr>
            <mc:AlternateContent>
              <mc:Choice Requires="wps">
                <w:drawing>
                  <wp:anchor distT="0" distB="0" distL="114300" distR="114300" simplePos="0" relativeHeight="251853824" behindDoc="0" locked="0" layoutInCell="1" allowOverlap="1" wp14:anchorId="171C0468" wp14:editId="28E1D769">
                    <wp:simplePos x="0" y="0"/>
                    <wp:positionH relativeFrom="margin">
                      <wp:posOffset>650240</wp:posOffset>
                    </wp:positionH>
                    <wp:positionV relativeFrom="paragraph">
                      <wp:posOffset>526415</wp:posOffset>
                    </wp:positionV>
                    <wp:extent cx="2943225" cy="19050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943225" cy="1905000"/>
                            </a:xfrm>
                            <a:prstGeom prst="rect">
                              <a:avLst/>
                            </a:prstGeom>
                            <a:noFill/>
                            <a:ln w="6350">
                              <a:noFill/>
                            </a:ln>
                          </wps:spPr>
                          <wps:txbx>
                            <w:txbxContent>
                              <w:p w:rsidR="00CF329A" w:rsidRPr="00B44724" w:rsidRDefault="00CF329A" w:rsidP="00B44724">
                                <w:pPr>
                                  <w:spacing w:after="40"/>
                                  <w:rPr>
                                    <w:b/>
                                    <w:color w:val="FFFFFF" w:themeColor="background1"/>
                                  </w:rPr>
                                </w:pPr>
                                <w:r w:rsidRPr="00B44724">
                                  <w:rPr>
                                    <w:b/>
                                    <w:color w:val="FFFFFF" w:themeColor="background1"/>
                                  </w:rPr>
                                  <w:t>Earl Aaron Balba</w:t>
                                </w:r>
                              </w:p>
                              <w:p w:rsidR="00CF329A" w:rsidRPr="00B44724" w:rsidRDefault="00CF329A" w:rsidP="00B44724">
                                <w:pPr>
                                  <w:spacing w:after="40"/>
                                  <w:rPr>
                                    <w:b/>
                                    <w:color w:val="FFFFFF" w:themeColor="background1"/>
                                  </w:rPr>
                                </w:pPr>
                                <w:r w:rsidRPr="00B44724">
                                  <w:rPr>
                                    <w:b/>
                                    <w:color w:val="FFFFFF" w:themeColor="background1"/>
                                  </w:rPr>
                                  <w:t>Owen Baldwin</w:t>
                                </w:r>
                              </w:p>
                              <w:p w:rsidR="00CF329A" w:rsidRPr="00B44724" w:rsidRDefault="00CF329A" w:rsidP="00B44724">
                                <w:pPr>
                                  <w:spacing w:after="40"/>
                                  <w:rPr>
                                    <w:b/>
                                    <w:color w:val="FFFFFF" w:themeColor="background1"/>
                                  </w:rPr>
                                </w:pPr>
                                <w:r w:rsidRPr="00B44724">
                                  <w:rPr>
                                    <w:b/>
                                    <w:color w:val="FFFFFF" w:themeColor="background1"/>
                                  </w:rPr>
                                  <w:t>Tom Grennan</w:t>
                                </w:r>
                              </w:p>
                              <w:p w:rsidR="00CF329A" w:rsidRPr="00B44724" w:rsidRDefault="00CF329A" w:rsidP="00B44724">
                                <w:pPr>
                                  <w:spacing w:after="40"/>
                                  <w:rPr>
                                    <w:b/>
                                    <w:color w:val="FFFFFF" w:themeColor="background1"/>
                                  </w:rPr>
                                </w:pPr>
                                <w:r w:rsidRPr="00B44724">
                                  <w:rPr>
                                    <w:b/>
                                    <w:color w:val="FFFFFF" w:themeColor="background1"/>
                                  </w:rPr>
                                  <w:t>Jake Thomson</w:t>
                                </w:r>
                              </w:p>
                              <w:p w:rsidR="00CF329A" w:rsidRPr="00B44724" w:rsidRDefault="00CF329A" w:rsidP="00B44724">
                                <w:pPr>
                                  <w:spacing w:after="40"/>
                                  <w:rPr>
                                    <w:b/>
                                    <w:color w:val="FFFFFF" w:themeColor="background1"/>
                                  </w:rPr>
                                </w:pPr>
                                <w:r w:rsidRPr="00B44724">
                                  <w:rPr>
                                    <w:b/>
                                    <w:color w:val="FFFFFF" w:themeColor="background1"/>
                                  </w:rPr>
                                  <w:t>Dan Thurston</w:t>
                                </w:r>
                              </w:p>
                              <w:p w:rsidR="00CF329A" w:rsidRPr="00B44724" w:rsidRDefault="00CF329A" w:rsidP="00B44724">
                                <w:pPr>
                                  <w:spacing w:after="40"/>
                                  <w:rPr>
                                    <w:b/>
                                    <w:color w:val="FFFFFF" w:themeColor="background1"/>
                                  </w:rPr>
                                </w:pPr>
                                <w:r w:rsidRPr="00B44724">
                                  <w:rPr>
                                    <w:b/>
                                    <w:color w:val="FFFFFF" w:themeColor="background1"/>
                                  </w:rPr>
                                  <w:t>Greg Stroud</w:t>
                                </w:r>
                              </w:p>
                              <w:p w:rsidR="00CF329A" w:rsidRPr="00B44724" w:rsidRDefault="00CF329A" w:rsidP="00B44724">
                                <w:pPr>
                                  <w:spacing w:after="40"/>
                                  <w:rPr>
                                    <w:b/>
                                    <w:color w:val="FFFFFF" w:themeColor="background1"/>
                                  </w:rPr>
                                </w:pPr>
                                <w:r w:rsidRPr="00B44724">
                                  <w:rPr>
                                    <w:b/>
                                    <w:color w:val="FFFFFF" w:themeColor="background1"/>
                                  </w:rPr>
                                  <w:t>John Vos</w:t>
                                </w:r>
                              </w:p>
                              <w:p w:rsidR="00CF329A" w:rsidRPr="00B44724" w:rsidRDefault="00CF329A" w:rsidP="00B44724">
                                <w:pPr>
                                  <w:spacing w:after="0"/>
                                  <w:rPr>
                                    <w:rFonts w:cs="Arial"/>
                                    <w:b/>
                                    <w:color w:val="FFFFFF" w:themeColor="background1"/>
                                    <w:sz w:val="40"/>
                                    <w:szCs w:val="4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0468" id="Text Box 204" o:spid="_x0000_s1035" type="#_x0000_t202" style="position:absolute;margin-left:51.2pt;margin-top:41.45pt;width:231.75pt;height:15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" filled="f" stroked="f" strokeweight=".5pt">
                    <v:textbox>
                      <w:txbxContent>
                        <w:p w:rsidR="00CF329A" w:rsidRPr="00B44724" w:rsidRDefault="00CF329A" w:rsidP="00B44724">
                          <w:pPr>
                            <w:spacing w:after="40"/>
                            <w:rPr>
                              <w:b/>
                              <w:color w:val="FFFFFF" w:themeColor="background1"/>
                            </w:rPr>
                          </w:pPr>
                          <w:r w:rsidRPr="00B44724">
                            <w:rPr>
                              <w:b/>
                              <w:color w:val="FFFFFF" w:themeColor="background1"/>
                            </w:rPr>
                            <w:t>Earl Aaron Balba</w:t>
                          </w:r>
                        </w:p>
                        <w:p w:rsidR="00CF329A" w:rsidRPr="00B44724" w:rsidRDefault="00CF329A" w:rsidP="00B44724">
                          <w:pPr>
                            <w:spacing w:after="40"/>
                            <w:rPr>
                              <w:b/>
                              <w:color w:val="FFFFFF" w:themeColor="background1"/>
                            </w:rPr>
                          </w:pPr>
                          <w:r w:rsidRPr="00B44724">
                            <w:rPr>
                              <w:b/>
                              <w:color w:val="FFFFFF" w:themeColor="background1"/>
                            </w:rPr>
                            <w:t>Owen Baldwin</w:t>
                          </w:r>
                        </w:p>
                        <w:p w:rsidR="00CF329A" w:rsidRPr="00B44724" w:rsidRDefault="00CF329A" w:rsidP="00B44724">
                          <w:pPr>
                            <w:spacing w:after="40"/>
                            <w:rPr>
                              <w:b/>
                              <w:color w:val="FFFFFF" w:themeColor="background1"/>
                            </w:rPr>
                          </w:pPr>
                          <w:r w:rsidRPr="00B44724">
                            <w:rPr>
                              <w:b/>
                              <w:color w:val="FFFFFF" w:themeColor="background1"/>
                            </w:rPr>
                            <w:t>Tom Grennan</w:t>
                          </w:r>
                        </w:p>
                        <w:p w:rsidR="00CF329A" w:rsidRPr="00B44724" w:rsidRDefault="00CF329A" w:rsidP="00B44724">
                          <w:pPr>
                            <w:spacing w:after="40"/>
                            <w:rPr>
                              <w:b/>
                              <w:color w:val="FFFFFF" w:themeColor="background1"/>
                            </w:rPr>
                          </w:pPr>
                          <w:r w:rsidRPr="00B44724">
                            <w:rPr>
                              <w:b/>
                              <w:color w:val="FFFFFF" w:themeColor="background1"/>
                            </w:rPr>
                            <w:t>Jake Thomson</w:t>
                          </w:r>
                        </w:p>
                        <w:p w:rsidR="00CF329A" w:rsidRPr="00B44724" w:rsidRDefault="00CF329A" w:rsidP="00B44724">
                          <w:pPr>
                            <w:spacing w:after="40"/>
                            <w:rPr>
                              <w:b/>
                              <w:color w:val="FFFFFF" w:themeColor="background1"/>
                            </w:rPr>
                          </w:pPr>
                          <w:r w:rsidRPr="00B44724">
                            <w:rPr>
                              <w:b/>
                              <w:color w:val="FFFFFF" w:themeColor="background1"/>
                            </w:rPr>
                            <w:t>Dan Thurston</w:t>
                          </w:r>
                        </w:p>
                        <w:p w:rsidR="00CF329A" w:rsidRPr="00B44724" w:rsidRDefault="00CF329A" w:rsidP="00B44724">
                          <w:pPr>
                            <w:spacing w:after="40"/>
                            <w:rPr>
                              <w:b/>
                              <w:color w:val="FFFFFF" w:themeColor="background1"/>
                            </w:rPr>
                          </w:pPr>
                          <w:r w:rsidRPr="00B44724">
                            <w:rPr>
                              <w:b/>
                              <w:color w:val="FFFFFF" w:themeColor="background1"/>
                            </w:rPr>
                            <w:t>Greg Stroud</w:t>
                          </w:r>
                        </w:p>
                        <w:p w:rsidR="00CF329A" w:rsidRPr="00B44724" w:rsidRDefault="00CF329A" w:rsidP="00B44724">
                          <w:pPr>
                            <w:spacing w:after="40"/>
                            <w:rPr>
                              <w:b/>
                              <w:color w:val="FFFFFF" w:themeColor="background1"/>
                            </w:rPr>
                          </w:pPr>
                          <w:r w:rsidRPr="00B44724">
                            <w:rPr>
                              <w:b/>
                              <w:color w:val="FFFFFF" w:themeColor="background1"/>
                            </w:rPr>
                            <w:t>John Vos</w:t>
                          </w:r>
                        </w:p>
                        <w:p w:rsidR="00CF329A" w:rsidRPr="00B44724" w:rsidRDefault="00CF329A" w:rsidP="00B44724">
                          <w:pPr>
                            <w:spacing w:after="0"/>
                            <w:rPr>
                              <w:rFonts w:cs="Arial"/>
                              <w:b/>
                              <w:color w:val="FFFFFF" w:themeColor="background1"/>
                              <w:sz w:val="40"/>
                              <w:szCs w:val="40"/>
                              <w:u w:val="single"/>
                            </w:rPr>
                          </w:pPr>
                        </w:p>
                      </w:txbxContent>
                    </v:textbox>
                    <w10:wrap anchorx="margin"/>
                  </v:shape>
                </w:pict>
              </mc:Fallback>
            </mc:AlternateContent>
          </w:r>
          <w:r w:rsidR="00DA4797">
            <w:rPr>
              <w:rFonts w:ascii="Calibri" w:eastAsia="Calibri" w:hAnsi="Calibri" w:cs="Arial"/>
              <w:b/>
              <w:sz w:val="20"/>
              <w:u w:val="single"/>
            </w:rPr>
            <w:br w:type="page"/>
          </w:r>
        </w:p>
      </w:sdtContent>
    </w:sdt>
    <w:p w:rsidR="00693CF4" w:rsidRPr="00693CF4" w:rsidRDefault="00693CF4" w:rsidP="009034FF">
      <w:pPr>
        <w:spacing w:after="0"/>
        <w:jc w:val="center"/>
        <w:rPr>
          <w:b/>
          <w:u w:val="single"/>
        </w:rPr>
      </w:pPr>
      <w:r w:rsidRPr="00693CF4">
        <w:rPr>
          <w:b/>
          <w:u w:val="single"/>
        </w:rPr>
        <w:lastRenderedPageBreak/>
        <w:t>INDEX:</w:t>
      </w:r>
    </w:p>
    <w:p w:rsidR="00693CF4" w:rsidRDefault="00693CF4" w:rsidP="009034FF">
      <w:pPr>
        <w:spacing w:after="0"/>
      </w:pPr>
    </w:p>
    <w:p w:rsidR="00461D93" w:rsidRDefault="007319CA" w:rsidP="00461D93">
      <w:pPr>
        <w:pStyle w:val="ListParagraph"/>
        <w:numPr>
          <w:ilvl w:val="0"/>
          <w:numId w:val="1"/>
        </w:numPr>
        <w:spacing w:after="0"/>
      </w:pPr>
      <w:hyperlink w:anchor="ExecutiveSummary" w:history="1">
        <w:r w:rsidR="00D001E5" w:rsidRPr="00BF31D9">
          <w:rPr>
            <w:rStyle w:val="Hyperlink"/>
          </w:rPr>
          <w:t>Stakeholder onion model</w:t>
        </w:r>
      </w:hyperlink>
      <w:r w:rsidR="00D001E5">
        <w:t>.</w:t>
      </w:r>
    </w:p>
    <w:p w:rsidR="00461D93" w:rsidRDefault="007319CA" w:rsidP="00461D93">
      <w:pPr>
        <w:pStyle w:val="ListParagraph"/>
        <w:numPr>
          <w:ilvl w:val="0"/>
          <w:numId w:val="1"/>
        </w:numPr>
        <w:spacing w:after="0"/>
      </w:pPr>
      <w:hyperlink w:anchor="GoalModel" w:history="1">
        <w:r w:rsidR="00461D93" w:rsidRPr="00C077B8">
          <w:rPr>
            <w:rStyle w:val="Hyperlink"/>
          </w:rPr>
          <w:t>Goal model</w:t>
        </w:r>
      </w:hyperlink>
      <w:r w:rsidR="00461D93">
        <w:t>.</w:t>
      </w:r>
    </w:p>
    <w:p w:rsidR="00461D93" w:rsidRDefault="007319CA" w:rsidP="00461D93">
      <w:pPr>
        <w:pStyle w:val="ListParagraph"/>
        <w:numPr>
          <w:ilvl w:val="0"/>
          <w:numId w:val="1"/>
        </w:numPr>
        <w:spacing w:after="0"/>
      </w:pPr>
      <w:hyperlink w:anchor="BusinessProcessModel" w:history="1">
        <w:r w:rsidR="00461D93" w:rsidRPr="00C077B8">
          <w:rPr>
            <w:rStyle w:val="Hyperlink"/>
          </w:rPr>
          <w:t>Business process model</w:t>
        </w:r>
      </w:hyperlink>
      <w:r w:rsidR="00D001E5">
        <w:t>.</w:t>
      </w:r>
      <w:r w:rsidR="00461D93">
        <w:t xml:space="preserve"> </w:t>
      </w:r>
    </w:p>
    <w:p w:rsidR="00461D93" w:rsidRDefault="007319CA" w:rsidP="00461D93">
      <w:pPr>
        <w:pStyle w:val="ListParagraph"/>
        <w:numPr>
          <w:ilvl w:val="0"/>
          <w:numId w:val="1"/>
        </w:numPr>
        <w:spacing w:after="0"/>
      </w:pPr>
      <w:hyperlink w:anchor="RequirementsTable" w:history="1">
        <w:r w:rsidR="00D001E5" w:rsidRPr="00C077B8">
          <w:rPr>
            <w:rStyle w:val="Hyperlink"/>
          </w:rPr>
          <w:t>Requirements table</w:t>
        </w:r>
      </w:hyperlink>
      <w:r w:rsidR="00D001E5">
        <w:t>.</w:t>
      </w:r>
    </w:p>
    <w:p w:rsidR="001F3AE4" w:rsidRDefault="007319CA" w:rsidP="001F3AE4">
      <w:pPr>
        <w:pStyle w:val="ListParagraph"/>
        <w:numPr>
          <w:ilvl w:val="0"/>
          <w:numId w:val="1"/>
        </w:numPr>
        <w:spacing w:after="0"/>
      </w:pPr>
      <w:hyperlink w:anchor="RequirementsSpecificationTable" w:history="1">
        <w:r w:rsidR="00461D93" w:rsidRPr="00C077B8">
          <w:rPr>
            <w:rStyle w:val="Hyperlink"/>
          </w:rPr>
          <w:t>Requirements specification table</w:t>
        </w:r>
      </w:hyperlink>
      <w:r w:rsidR="00D001E5">
        <w:t>.</w:t>
      </w:r>
    </w:p>
    <w:p w:rsidR="0051235F" w:rsidRPr="00701B78" w:rsidRDefault="007319CA" w:rsidP="00461D93">
      <w:pPr>
        <w:pStyle w:val="ListParagraph"/>
        <w:numPr>
          <w:ilvl w:val="0"/>
          <w:numId w:val="1"/>
        </w:numPr>
        <w:spacing w:after="0"/>
        <w:rPr>
          <w:rStyle w:val="Hyperlink"/>
          <w:color w:val="auto"/>
          <w:u w:val="none"/>
        </w:rPr>
      </w:pPr>
      <w:hyperlink w:anchor="References" w:history="1">
        <w:r w:rsidR="0051235F" w:rsidRPr="005B2B7E">
          <w:rPr>
            <w:rStyle w:val="Hyperlink"/>
          </w:rPr>
          <w:t>References.</w:t>
        </w:r>
      </w:hyperlink>
    </w:p>
    <w:p w:rsidR="00701B78" w:rsidRDefault="007319CA" w:rsidP="00701B78">
      <w:pPr>
        <w:pStyle w:val="ListParagraph"/>
        <w:numPr>
          <w:ilvl w:val="0"/>
          <w:numId w:val="1"/>
        </w:numPr>
        <w:spacing w:after="0"/>
      </w:pPr>
      <w:hyperlink w:anchor="AppendixA" w:history="1">
        <w:r w:rsidR="00701B78" w:rsidRPr="00024361">
          <w:rPr>
            <w:rStyle w:val="Hyperlink"/>
          </w:rPr>
          <w:t>Appendix A.</w:t>
        </w:r>
      </w:hyperlink>
    </w:p>
    <w:p w:rsidR="00701B78" w:rsidRDefault="007319CA" w:rsidP="00461D93">
      <w:pPr>
        <w:pStyle w:val="ListParagraph"/>
        <w:numPr>
          <w:ilvl w:val="0"/>
          <w:numId w:val="1"/>
        </w:numPr>
        <w:spacing w:after="0"/>
      </w:pPr>
      <w:hyperlink w:anchor="AppendixB" w:history="1">
        <w:r w:rsidR="00701B78" w:rsidRPr="00024361">
          <w:rPr>
            <w:rStyle w:val="Hyperlink"/>
          </w:rPr>
          <w:t>Appendix B.</w:t>
        </w:r>
      </w:hyperlink>
    </w:p>
    <w:p w:rsidR="00693CF4" w:rsidRDefault="00693CF4" w:rsidP="009034FF">
      <w:pPr>
        <w:spacing w:after="0"/>
      </w:pPr>
    </w:p>
    <w:p w:rsidR="00693CF4" w:rsidRDefault="00693CF4" w:rsidP="009034FF">
      <w:pPr>
        <w:spacing w:after="0"/>
      </w:pPr>
      <w:r>
        <w:br w:type="page"/>
      </w:r>
    </w:p>
    <w:p w:rsidR="006A5C0C" w:rsidRPr="009034FF" w:rsidRDefault="006A5C0C" w:rsidP="006A5C0C">
      <w:pPr>
        <w:spacing w:after="0"/>
        <w:jc w:val="center"/>
        <w:rPr>
          <w:b/>
          <w:u w:val="single"/>
        </w:rPr>
      </w:pPr>
      <w:r w:rsidRPr="009034FF">
        <w:rPr>
          <w:b/>
          <w:u w:val="single"/>
        </w:rPr>
        <w:lastRenderedPageBreak/>
        <w:t>Stakeholder Onion Model:</w:t>
      </w:r>
    </w:p>
    <w:p w:rsidR="00CA1A35" w:rsidRDefault="00CA1A35" w:rsidP="009737B2">
      <w:pPr>
        <w:spacing w:after="0"/>
      </w:pPr>
    </w:p>
    <w:p w:rsidR="00CF4335" w:rsidRDefault="00CF4335" w:rsidP="007A297A">
      <w:pPr>
        <w:spacing w:after="0"/>
        <w:jc w:val="both"/>
      </w:pPr>
      <w:r>
        <w:t>A stakeholder is an individual, department or organisation</w:t>
      </w:r>
      <w:r w:rsidR="00681366">
        <w:t xml:space="preserve"> that have an invested interested in the product or who are directly </w:t>
      </w:r>
      <w:r w:rsidR="00533594">
        <w:t xml:space="preserve">affected by the product. </w:t>
      </w:r>
      <w:r w:rsidR="00E1420E">
        <w:t>They can be internal to the company that has been hired to deliver the project, s</w:t>
      </w:r>
      <w:r w:rsidR="00533594">
        <w:t>uch as; CEO’s,</w:t>
      </w:r>
      <w:r w:rsidR="00423E37">
        <w:t xml:space="preserve"> </w:t>
      </w:r>
      <w:r w:rsidR="00135DBA">
        <w:t xml:space="preserve">managing </w:t>
      </w:r>
      <w:r w:rsidR="00ED08CA">
        <w:t>directors</w:t>
      </w:r>
      <w:r w:rsidR="00423E37">
        <w:t>,</w:t>
      </w:r>
      <w:r w:rsidR="002D5AC4">
        <w:t xml:space="preserve"> project managers,</w:t>
      </w:r>
      <w:r w:rsidR="00423E37">
        <w:t xml:space="preserve"> programmers</w:t>
      </w:r>
      <w:r w:rsidR="002243DD">
        <w:t>, the</w:t>
      </w:r>
      <w:r w:rsidR="008C4BD3">
        <w:t xml:space="preserve"> IT team</w:t>
      </w:r>
      <w:r w:rsidR="00423E37">
        <w:t xml:space="preserve"> etc…</w:t>
      </w:r>
      <w:r w:rsidR="008B530C">
        <w:t xml:space="preserve"> Furthermore, they can also be ex</w:t>
      </w:r>
      <w:r w:rsidR="00F7764F">
        <w:t xml:space="preserve">ternal, such as; </w:t>
      </w:r>
      <w:r w:rsidR="000802BA">
        <w:t>the end users and customers of the software</w:t>
      </w:r>
      <w:r w:rsidR="00380664">
        <w:t>.</w:t>
      </w:r>
      <w:r w:rsidR="002243DD">
        <w:t xml:space="preserve"> </w:t>
      </w:r>
      <w:r>
        <w:t xml:space="preserve">In addition, we can further break them down into 3 levels, the first includes stakeholders </w:t>
      </w:r>
      <w:r w:rsidR="00165C28">
        <w:t>who are</w:t>
      </w:r>
      <w:r>
        <w:t xml:space="preserve"> actively involved in the project, the second are affected by work performed or the finished results and the third includes individuals, departments or organisations that exert a degree of influence over the </w:t>
      </w:r>
      <w:r w:rsidR="00165C28">
        <w:t>project</w:t>
      </w:r>
      <w:r>
        <w:t xml:space="preserve"> or deliverables</w:t>
      </w:r>
      <w:hyperlink w:anchor="IdentifyingStakeholders" w:history="1">
        <w:r w:rsidR="00892580" w:rsidRPr="00CE38F1">
          <w:rPr>
            <w:rStyle w:val="Hyperlink"/>
            <w:sz w:val="24"/>
            <w:vertAlign w:val="superscript"/>
          </w:rPr>
          <w:t>1</w:t>
        </w:r>
      </w:hyperlink>
      <w:r>
        <w:t>.</w:t>
      </w:r>
    </w:p>
    <w:p w:rsidR="0092637F" w:rsidRDefault="0092637F" w:rsidP="007A297A">
      <w:pPr>
        <w:spacing w:after="0"/>
        <w:jc w:val="both"/>
      </w:pPr>
    </w:p>
    <w:p w:rsidR="009737B2" w:rsidRDefault="005D0C57" w:rsidP="007A297A">
      <w:pPr>
        <w:spacing w:after="0"/>
        <w:jc w:val="both"/>
      </w:pPr>
      <w:r>
        <w:t>By determining who the stakeholders are we can get a clearer picture of who has which job</w:t>
      </w:r>
      <w:r w:rsidR="006F2AEC">
        <w:t xml:space="preserve"> and is affected by the </w:t>
      </w:r>
      <w:proofErr w:type="gramStart"/>
      <w:r w:rsidR="003F7563">
        <w:t xml:space="preserve">end </w:t>
      </w:r>
      <w:r w:rsidR="006F2AEC">
        <w:t>product</w:t>
      </w:r>
      <w:proofErr w:type="gramEnd"/>
      <w:r w:rsidR="00B63C35">
        <w:t xml:space="preserve">. </w:t>
      </w:r>
      <w:r w:rsidR="00702899">
        <w:t xml:space="preserve">By doing so, we will get a clearer line of communication between everyone as we know what their job is. </w:t>
      </w:r>
      <w:r w:rsidR="00B63C35">
        <w:t xml:space="preserve">Furthermore, by doing so </w:t>
      </w:r>
      <w:r w:rsidR="00E31F38">
        <w:t xml:space="preserve">we can make sure the </w:t>
      </w:r>
      <w:proofErr w:type="gramStart"/>
      <w:r w:rsidR="00E31F38">
        <w:t>end product</w:t>
      </w:r>
      <w:proofErr w:type="gramEnd"/>
      <w:r w:rsidR="00E31F38">
        <w:t xml:space="preserve"> that is delivered is in fact the product that we set out to make to begin with.</w:t>
      </w:r>
      <w:r w:rsidR="0055112C">
        <w:t xml:space="preserve"> In addition, by doing so we can prioritise the stakeholders as some stakeholders are more important than others, such as, the executives, senior managers and customers. As they are the ones that are the most effected by the product.</w:t>
      </w:r>
      <w:r w:rsidR="00B710C3">
        <w:t xml:space="preserve"> Furthermore, this is because they will all have different needs and wants. For example, the customer will want a straight forward and easy to use system, </w:t>
      </w:r>
      <w:r w:rsidR="00F0414D">
        <w:t>whereas</w:t>
      </w:r>
      <w:r w:rsidR="00B710C3">
        <w:t xml:space="preserve"> the executives will be more interested in in</w:t>
      </w:r>
      <w:r w:rsidR="00790365">
        <w:t>come, cost</w:t>
      </w:r>
      <w:r w:rsidR="00B710C3">
        <w:t xml:space="preserve"> </w:t>
      </w:r>
      <w:r w:rsidR="0042552B">
        <w:t>and work</w:t>
      </w:r>
      <w:r w:rsidR="00B710C3">
        <w:t xml:space="preserve"> load.</w:t>
      </w:r>
      <w:r w:rsidR="00BF74DA">
        <w:t xml:space="preserve"> </w:t>
      </w:r>
    </w:p>
    <w:p w:rsidR="00A441D6" w:rsidRDefault="00A441D6" w:rsidP="007A297A">
      <w:pPr>
        <w:spacing w:after="0"/>
        <w:jc w:val="both"/>
      </w:pPr>
    </w:p>
    <w:p w:rsidR="00A441D6" w:rsidRDefault="00A441D6" w:rsidP="007A297A">
      <w:pPr>
        <w:spacing w:after="0"/>
        <w:jc w:val="both"/>
      </w:pPr>
      <w:r>
        <w:t>One way of achieving this is by creating what is called a stakeholder onion model, by doing s</w:t>
      </w:r>
      <w:r w:rsidR="00752999">
        <w:t>o, we create a relatively simple</w:t>
      </w:r>
      <w:r>
        <w:t xml:space="preserve"> and straight forward visual representation</w:t>
      </w:r>
      <w:r w:rsidR="00892580">
        <w:t>. Furthermore</w:t>
      </w:r>
      <w:hyperlink w:anchor="StrategicRequirementsAnalysis" w:history="1">
        <w:r w:rsidR="00892580" w:rsidRPr="00D854B0">
          <w:rPr>
            <w:rStyle w:val="Hyperlink"/>
            <w:sz w:val="24"/>
            <w:vertAlign w:val="superscript"/>
          </w:rPr>
          <w:t>2</w:t>
        </w:r>
      </w:hyperlink>
      <w:r w:rsidR="00892580">
        <w:t>, the first layer represents the stakeholders that are closely involved</w:t>
      </w:r>
      <w:r w:rsidR="00042BAD">
        <w:t xml:space="preserve"> with the creation of the product (e.g. the project manager).</w:t>
      </w:r>
      <w:r w:rsidR="0000709A">
        <w:t xml:space="preserve"> The second layer includes stakeholders whose work changes once the solution is defined (e.g. end users).</w:t>
      </w:r>
      <w:r w:rsidR="008A7E87">
        <w:t xml:space="preserve"> The third layer includes the sponsors, executives and subject matter experts who have invested interest in the </w:t>
      </w:r>
      <w:proofErr w:type="gramStart"/>
      <w:r w:rsidR="008A7E87">
        <w:t>end product</w:t>
      </w:r>
      <w:proofErr w:type="gramEnd"/>
      <w:r w:rsidR="008A7E87">
        <w:t xml:space="preserve"> / system.</w:t>
      </w:r>
      <w:r w:rsidR="009B270D">
        <w:t xml:space="preserve"> The fourth and final layer</w:t>
      </w:r>
      <w:r w:rsidR="0064241E">
        <w:t xml:space="preserve"> includes the external stakeholders, such as, the customer and suppliers.</w:t>
      </w:r>
    </w:p>
    <w:p w:rsidR="006A5C0C" w:rsidRDefault="006A5C0C">
      <w:r>
        <w:br w:type="page"/>
      </w:r>
    </w:p>
    <w:p w:rsidR="00FC55EE" w:rsidRDefault="00FC55EE" w:rsidP="009034FF">
      <w:pPr>
        <w:spacing w:after="0"/>
        <w:sectPr w:rsidR="00FC55EE" w:rsidSect="00DA4797">
          <w:footerReference w:type="default" r:id="rId9"/>
          <w:pgSz w:w="11906" w:h="16838"/>
          <w:pgMar w:top="851" w:right="849" w:bottom="567" w:left="851" w:header="708" w:footer="708" w:gutter="0"/>
          <w:pgNumType w:start="0"/>
          <w:cols w:space="708"/>
          <w:titlePg/>
          <w:docGrid w:linePitch="360"/>
        </w:sectPr>
      </w:pPr>
    </w:p>
    <w:p w:rsidR="00DC0175" w:rsidRDefault="004D3E2D" w:rsidP="009034FF">
      <w:pPr>
        <w:spacing w:after="0"/>
      </w:pPr>
      <w:r>
        <w:rPr>
          <w:noProof/>
          <w:lang w:eastAsia="en-GB"/>
        </w:rPr>
        <w:lastRenderedPageBreak/>
        <mc:AlternateContent>
          <mc:Choice Requires="wps">
            <w:drawing>
              <wp:anchor distT="0" distB="0" distL="114300" distR="114300" simplePos="0" relativeHeight="251660288" behindDoc="0" locked="0" layoutInCell="1" allowOverlap="1" wp14:anchorId="0EB87CD3" wp14:editId="56995E04">
                <wp:simplePos x="0" y="0"/>
                <wp:positionH relativeFrom="column">
                  <wp:posOffset>2155825</wp:posOffset>
                </wp:positionH>
                <wp:positionV relativeFrom="paragraph">
                  <wp:posOffset>765175</wp:posOffset>
                </wp:positionV>
                <wp:extent cx="5399405" cy="5399405"/>
                <wp:effectExtent l="19050" t="19050" r="10795" b="10795"/>
                <wp:wrapNone/>
                <wp:docPr id="3" name="Oval 3"/>
                <wp:cNvGraphicFramePr/>
                <a:graphic xmlns:a="http://schemas.openxmlformats.org/drawingml/2006/main">
                  <a:graphicData uri="http://schemas.microsoft.com/office/word/2010/wordprocessingShape">
                    <wps:wsp>
                      <wps:cNvSpPr/>
                      <wps:spPr>
                        <a:xfrm>
                          <a:off x="0" y="0"/>
                          <a:ext cx="5399405" cy="5399405"/>
                        </a:xfrm>
                        <a:prstGeom prst="ellipse">
                          <a:avLst/>
                        </a:prstGeom>
                        <a:solidFill>
                          <a:schemeClr val="bg1">
                            <a:lumMod val="8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8602E" id="Oval 3" o:spid="_x0000_s1026" style="position:absolute;margin-left:169.75pt;margin-top:60.25pt;width:425.15pt;height:4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" fillcolor="#d8d8d8 [2732]" strokecolor="black [3213]" strokeweight="3pt">
                <v:stroke joinstyle="miter"/>
              </v:oval>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1259840</wp:posOffset>
                </wp:positionH>
                <wp:positionV relativeFrom="paragraph">
                  <wp:posOffset>93980</wp:posOffset>
                </wp:positionV>
                <wp:extent cx="7127875" cy="6839585"/>
                <wp:effectExtent l="19050" t="19050" r="15875" b="18415"/>
                <wp:wrapNone/>
                <wp:docPr id="2" name="Oval 2"/>
                <wp:cNvGraphicFramePr/>
                <a:graphic xmlns:a="http://schemas.openxmlformats.org/drawingml/2006/main">
                  <a:graphicData uri="http://schemas.microsoft.com/office/word/2010/wordprocessingShape">
                    <wps:wsp>
                      <wps:cNvSpPr/>
                      <wps:spPr>
                        <a:xfrm>
                          <a:off x="0" y="0"/>
                          <a:ext cx="7127875" cy="683958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24699" id="Oval 2" o:spid="_x0000_s1026" style="position:absolute;margin-left:99.2pt;margin-top:7.4pt;width:561.25pt;height:53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" filled="f" strokecolor="black [3213]" strokeweight="3pt">
                <v:stroke joinstyle="miter"/>
              </v:oval>
            </w:pict>
          </mc:Fallback>
        </mc:AlternateContent>
      </w:r>
      <w:r>
        <w:rPr>
          <w:noProof/>
          <w:lang w:eastAsia="en-GB"/>
        </w:rPr>
        <mc:AlternateContent>
          <mc:Choice Requires="wps">
            <w:drawing>
              <wp:anchor distT="0" distB="0" distL="114300" distR="114300" simplePos="0" relativeHeight="251670528" behindDoc="0" locked="0" layoutInCell="1" allowOverlap="1" wp14:anchorId="189FA598" wp14:editId="3FA081E0">
                <wp:simplePos x="0" y="0"/>
                <wp:positionH relativeFrom="column">
                  <wp:posOffset>4413250</wp:posOffset>
                </wp:positionH>
                <wp:positionV relativeFrom="paragraph">
                  <wp:posOffset>1186815</wp:posOffset>
                </wp:positionV>
                <wp:extent cx="961390" cy="2609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961390" cy="26098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093A37">
                            <w:pPr>
                              <w:rPr>
                                <w:b/>
                              </w:rPr>
                            </w:pPr>
                            <w:r>
                              <w:rPr>
                                <w:b/>
                              </w:rPr>
                              <w:t>Wholesalers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A598" id="Text Box 12" o:spid="_x0000_s1036" type="#_x0000_t202" style="position:absolute;margin-left:347.5pt;margin-top:93.45pt;width:75.7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" fillcolor="#d8d8d8 [2732]" stroked="f" strokeweight=".5pt">
                <v:textbox>
                  <w:txbxContent>
                    <w:p w:rsidR="00CF329A" w:rsidRPr="00317254" w:rsidRDefault="00CF329A" w:rsidP="00093A37">
                      <w:pPr>
                        <w:rPr>
                          <w:b/>
                        </w:rPr>
                      </w:pPr>
                      <w:r>
                        <w:rPr>
                          <w:b/>
                        </w:rPr>
                        <w:t>Wholesalers</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294640</wp:posOffset>
                </wp:positionV>
                <wp:extent cx="1424940" cy="260985"/>
                <wp:effectExtent l="0" t="0" r="3810" b="5715"/>
                <wp:wrapNone/>
                <wp:docPr id="6" name="Text Box 6"/>
                <wp:cNvGraphicFramePr/>
                <a:graphic xmlns:a="http://schemas.openxmlformats.org/drawingml/2006/main">
                  <a:graphicData uri="http://schemas.microsoft.com/office/word/2010/wordprocessingShape">
                    <wps:wsp>
                      <wps:cNvSpPr txBox="1"/>
                      <wps:spPr>
                        <a:xfrm>
                          <a:off x="0" y="0"/>
                          <a:ext cx="142494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pPr>
                              <w:rPr>
                                <w:b/>
                              </w:rPr>
                            </w:pPr>
                            <w:r w:rsidRPr="00317254">
                              <w:rPr>
                                <w:b/>
                              </w:rPr>
                              <w:t>US Attorney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324.8pt;margin-top:23.2pt;width:112.2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" fillcolor="white [3201]" stroked="f" strokeweight=".5pt">
                <v:textbox>
                  <w:txbxContent>
                    <w:p w:rsidR="00CF329A" w:rsidRPr="00317254" w:rsidRDefault="00CF329A">
                      <w:pPr>
                        <w:rPr>
                          <w:b/>
                        </w:rPr>
                      </w:pPr>
                      <w:r w:rsidRPr="00317254">
                        <w:rPr>
                          <w:b/>
                        </w:rPr>
                        <w:t>US Attorney General</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1330960</wp:posOffset>
                </wp:positionH>
                <wp:positionV relativeFrom="paragraph">
                  <wp:posOffset>3300730</wp:posOffset>
                </wp:positionV>
                <wp:extent cx="759460" cy="296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75946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pPr>
                              <w:rPr>
                                <w:b/>
                              </w:rPr>
                            </w:pPr>
                            <w:r w:rsidRPr="00317254">
                              <w:rPr>
                                <w: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8" type="#_x0000_t202" style="position:absolute;margin-left:104.8pt;margin-top:259.9pt;width:59.8pt;height:23.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" filled="f" stroked="f" strokeweight=".5pt">
                <v:textbox>
                  <w:txbxContent>
                    <w:p w:rsidR="00CF329A" w:rsidRPr="00317254" w:rsidRDefault="00CF329A">
                      <w:pPr>
                        <w:rPr>
                          <w:b/>
                        </w:rPr>
                      </w:pPr>
                      <w:r w:rsidRPr="00317254">
                        <w:rPr>
                          <w:b/>
                        </w:rPr>
                        <w:t>Customer</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2994740A" wp14:editId="3F345EFA">
                <wp:simplePos x="0" y="0"/>
                <wp:positionH relativeFrom="column">
                  <wp:posOffset>4417060</wp:posOffset>
                </wp:positionH>
                <wp:positionV relativeFrom="paragraph">
                  <wp:posOffset>3881120</wp:posOffset>
                </wp:positionV>
                <wp:extent cx="1033145" cy="2609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033145" cy="26098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Default="00CF329A" w:rsidP="00BD1234">
                            <w:pPr>
                              <w:rPr>
                                <w:b/>
                              </w:rPr>
                            </w:pPr>
                            <w:r>
                              <w:rPr>
                                <w:b/>
                              </w:rPr>
                              <w:t xml:space="preserve">Nicole </w:t>
                            </w:r>
                            <w:proofErr w:type="spellStart"/>
                            <w:r>
                              <w:rPr>
                                <w:b/>
                              </w:rPr>
                              <w:t>Keman</w:t>
                            </w:r>
                            <w:proofErr w:type="spellEnd"/>
                          </w:p>
                          <w:p w:rsidR="00CF329A" w:rsidRPr="00317254" w:rsidRDefault="00CF329A" w:rsidP="00BD123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4740A" id="Text Box 14" o:spid="_x0000_s1039" type="#_x0000_t202" style="position:absolute;margin-left:347.8pt;margin-top:305.6pt;width:81.3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" fillcolor="#d8d8d8 [2732]" stroked="f" strokeweight=".5pt">
                <v:textbox>
                  <w:txbxContent>
                    <w:p w:rsidR="00CF329A" w:rsidRDefault="00CF329A" w:rsidP="00BD1234">
                      <w:pPr>
                        <w:rPr>
                          <w:b/>
                        </w:rPr>
                      </w:pPr>
                      <w:r>
                        <w:rPr>
                          <w:b/>
                        </w:rPr>
                        <w:t xml:space="preserve">Nicole </w:t>
                      </w:r>
                      <w:proofErr w:type="spellStart"/>
                      <w:r>
                        <w:rPr>
                          <w:b/>
                        </w:rPr>
                        <w:t>Keman</w:t>
                      </w:r>
                      <w:proofErr w:type="spellEnd"/>
                    </w:p>
                    <w:p w:rsidR="00CF329A" w:rsidRPr="00317254" w:rsidRDefault="00CF329A" w:rsidP="00BD1234">
                      <w:pPr>
                        <w:rPr>
                          <w:b/>
                        </w:rPr>
                      </w:pPr>
                    </w:p>
                  </w:txbxContent>
                </v:textbox>
              </v:shape>
            </w:pict>
          </mc:Fallback>
        </mc:AlternateContent>
      </w:r>
      <w:r>
        <w:rPr>
          <w:noProof/>
          <w:lang w:eastAsia="en-GB"/>
        </w:rPr>
        <mc:AlternateContent>
          <mc:Choice Requires="wps">
            <w:drawing>
              <wp:anchor distT="0" distB="0" distL="114300" distR="114300" simplePos="0" relativeHeight="251680768" behindDoc="0" locked="0" layoutInCell="1" allowOverlap="1" wp14:anchorId="1EC0E5A0" wp14:editId="6935E2A5">
                <wp:simplePos x="0" y="0"/>
                <wp:positionH relativeFrom="column">
                  <wp:posOffset>4267835</wp:posOffset>
                </wp:positionH>
                <wp:positionV relativeFrom="paragraph">
                  <wp:posOffset>4652645</wp:posOffset>
                </wp:positionV>
                <wp:extent cx="1424940" cy="260985"/>
                <wp:effectExtent l="0" t="0" r="3810" b="5715"/>
                <wp:wrapNone/>
                <wp:docPr id="18" name="Text Box 18"/>
                <wp:cNvGraphicFramePr/>
                <a:graphic xmlns:a="http://schemas.openxmlformats.org/drawingml/2006/main">
                  <a:graphicData uri="http://schemas.microsoft.com/office/word/2010/wordprocessingShape">
                    <wps:wsp>
                      <wps:cNvSpPr txBox="1"/>
                      <wps:spPr>
                        <a:xfrm>
                          <a:off x="0" y="0"/>
                          <a:ext cx="142494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C61643">
                            <w:pPr>
                              <w:rPr>
                                <w:b/>
                              </w:rPr>
                            </w:pPr>
                            <w:r>
                              <w:rPr>
                                <w:b/>
                              </w:rPr>
                              <w:t>Transport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8" o:spid="_x0000_s1040" type="#_x0000_t202" style="position:absolute;margin-left:336.05pt;margin-top:366.35pt;width:112.2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" fillcolor="white [3201]" stroked="f" strokeweight=".5pt">
                <v:textbox>
                  <w:txbxContent>
                    <w:p w:rsidR="00CF329A" w:rsidRPr="00317254" w:rsidRDefault="00CF329A" w:rsidP="00C61643">
                      <w:pPr>
                        <w:rPr>
                          <w:b/>
                        </w:rPr>
                      </w:pPr>
                      <w:r>
                        <w:rPr>
                          <w:b/>
                        </w:rPr>
                        <w:t>Transport Company</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1EC0E5A0" wp14:editId="6935E2A5">
                <wp:simplePos x="0" y="0"/>
                <wp:positionH relativeFrom="column">
                  <wp:posOffset>4817745</wp:posOffset>
                </wp:positionH>
                <wp:positionV relativeFrom="paragraph">
                  <wp:posOffset>2049145</wp:posOffset>
                </wp:positionV>
                <wp:extent cx="1056640" cy="43878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5664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55675A">
                            <w:pPr>
                              <w:rPr>
                                <w:b/>
                              </w:rPr>
                            </w:pPr>
                            <w:r>
                              <w:rPr>
                                <w:b/>
                              </w:rPr>
                              <w:t>ATM Machine Manufacturers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6" o:spid="_x0000_s1041" type="#_x0000_t202" style="position:absolute;margin-left:379.35pt;margin-top:161.35pt;width:83.2pt;height:3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" fillcolor="white [3201]" stroked="f" strokeweight=".5pt">
                <v:textbox>
                  <w:txbxContent>
                    <w:p w:rsidR="00CF329A" w:rsidRPr="00317254" w:rsidRDefault="00CF329A" w:rsidP="0055675A">
                      <w:pPr>
                        <w:rPr>
                          <w:b/>
                        </w:rPr>
                      </w:pPr>
                      <w:r>
                        <w:rPr>
                          <w:b/>
                        </w:rPr>
                        <w:t>ATM Machine Manufacturers</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EC0E5A0" wp14:editId="6935E2A5">
                <wp:simplePos x="0" y="0"/>
                <wp:positionH relativeFrom="column">
                  <wp:posOffset>3764280</wp:posOffset>
                </wp:positionH>
                <wp:positionV relativeFrom="paragraph">
                  <wp:posOffset>2230120</wp:posOffset>
                </wp:positionV>
                <wp:extent cx="498475" cy="2609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498475"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462ECA">
                            <w:pPr>
                              <w:rPr>
                                <w:b/>
                              </w:rPr>
                            </w:pPr>
                            <w:r>
                              <w:rPr>
                                <w:b/>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5" o:spid="_x0000_s1042" type="#_x0000_t202" style="position:absolute;margin-left:296.4pt;margin-top:175.6pt;width:39.2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" fillcolor="white [3201]" stroked="f" strokeweight=".5pt">
                <v:textbox>
                  <w:txbxContent>
                    <w:p w:rsidR="00CF329A" w:rsidRPr="00317254" w:rsidRDefault="00CF329A" w:rsidP="00462ECA">
                      <w:pPr>
                        <w:rPr>
                          <w:b/>
                        </w:rPr>
                      </w:pPr>
                      <w:r>
                        <w:rPr>
                          <w:b/>
                        </w:rPr>
                        <w:t>Bank</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189FA598" wp14:editId="3FA081E0">
                <wp:simplePos x="0" y="0"/>
                <wp:positionH relativeFrom="column">
                  <wp:posOffset>4469130</wp:posOffset>
                </wp:positionH>
                <wp:positionV relativeFrom="paragraph">
                  <wp:posOffset>2919095</wp:posOffset>
                </wp:positionV>
                <wp:extent cx="831215" cy="296545"/>
                <wp:effectExtent l="0" t="0" r="6985" b="8255"/>
                <wp:wrapNone/>
                <wp:docPr id="13" name="Text Box 13"/>
                <wp:cNvGraphicFramePr/>
                <a:graphic xmlns:a="http://schemas.openxmlformats.org/drawingml/2006/main">
                  <a:graphicData uri="http://schemas.microsoft.com/office/word/2010/wordprocessingShape">
                    <wps:wsp>
                      <wps:cNvSpPr txBox="1"/>
                      <wps:spPr>
                        <a:xfrm>
                          <a:off x="0" y="0"/>
                          <a:ext cx="831215" cy="29654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753874">
                            <w:pPr>
                              <w:rPr>
                                <w:b/>
                              </w:rPr>
                            </w:pPr>
                            <w:r>
                              <w:rPr>
                                <w:b/>
                              </w:rPr>
                              <w:t>CEO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FA598" id="Text Box 13" o:spid="_x0000_s1043" type="#_x0000_t202" style="position:absolute;margin-left:351.9pt;margin-top:229.85pt;width:65.45pt;height:23.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" fillcolor="#d8d8d8 [2732]" stroked="f" strokeweight=".5pt">
                <v:textbox>
                  <w:txbxContent>
                    <w:p w:rsidR="00CF329A" w:rsidRPr="00317254" w:rsidRDefault="00CF329A" w:rsidP="00753874">
                      <w:pPr>
                        <w:rPr>
                          <w:b/>
                        </w:rPr>
                      </w:pPr>
                      <w:r>
                        <w:rPr>
                          <w:b/>
                        </w:rPr>
                        <w:t>CEO (you)</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1DDA6C3" wp14:editId="6F535D61">
                <wp:simplePos x="0" y="0"/>
                <wp:positionH relativeFrom="column">
                  <wp:posOffset>3964305</wp:posOffset>
                </wp:positionH>
                <wp:positionV relativeFrom="paragraph">
                  <wp:posOffset>2597150</wp:posOffset>
                </wp:positionV>
                <wp:extent cx="1799590" cy="1799590"/>
                <wp:effectExtent l="19050" t="19050" r="10160" b="10160"/>
                <wp:wrapNone/>
                <wp:docPr id="5" name="Oval 5"/>
                <wp:cNvGraphicFramePr/>
                <a:graphic xmlns:a="http://schemas.openxmlformats.org/drawingml/2006/main">
                  <a:graphicData uri="http://schemas.microsoft.com/office/word/2010/wordprocessingShape">
                    <wps:wsp>
                      <wps:cNvSpPr/>
                      <wps:spPr>
                        <a:xfrm>
                          <a:off x="0" y="0"/>
                          <a:ext cx="1799590" cy="1799590"/>
                        </a:xfrm>
                        <a:prstGeom prst="ellipse">
                          <a:avLst/>
                        </a:prstGeom>
                        <a:solidFill>
                          <a:schemeClr val="bg1">
                            <a:lumMod val="8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CA062" id="Oval 5" o:spid="_x0000_s1026" style="position:absolute;margin-left:312.15pt;margin-top:204.5pt;width:141.7pt;height:14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" fillcolor="#d8d8d8 [2732]" strokecolor="black [3213]" strokeweight="3pt">
                <v:stroke joinstyle="miter"/>
              </v:oval>
            </w:pict>
          </mc:Fallback>
        </mc:AlternateContent>
      </w:r>
    </w:p>
    <w:p w:rsidR="00DC0175" w:rsidRDefault="00DC0175" w:rsidP="009034FF">
      <w:pPr>
        <w:spacing w:after="0"/>
      </w:pPr>
    </w:p>
    <w:p w:rsidR="00DC0175" w:rsidRDefault="00DC0175" w:rsidP="009034FF">
      <w:pPr>
        <w:spacing w:after="0"/>
      </w:pPr>
    </w:p>
    <w:p w:rsidR="00DC0175" w:rsidRDefault="004D3E2D" w:rsidP="009034FF">
      <w:pPr>
        <w:spacing w:after="0"/>
      </w:pPr>
      <w:r>
        <w:rPr>
          <w:noProof/>
          <w:lang w:eastAsia="en-GB"/>
        </w:rPr>
        <mc:AlternateContent>
          <mc:Choice Requires="wps">
            <w:drawing>
              <wp:anchor distT="0" distB="0" distL="114300" distR="114300" simplePos="0" relativeHeight="251667456" behindDoc="0" locked="0" layoutInCell="1" allowOverlap="1" wp14:anchorId="786CCC9D" wp14:editId="00F2A8F0">
                <wp:simplePos x="0" y="0"/>
                <wp:positionH relativeFrom="column">
                  <wp:posOffset>4738370</wp:posOffset>
                </wp:positionH>
                <wp:positionV relativeFrom="paragraph">
                  <wp:posOffset>5819140</wp:posOffset>
                </wp:positionV>
                <wp:extent cx="949960" cy="260985"/>
                <wp:effectExtent l="0" t="0" r="2540" b="5715"/>
                <wp:wrapNone/>
                <wp:docPr id="8" name="Text Box 8"/>
                <wp:cNvGraphicFramePr/>
                <a:graphic xmlns:a="http://schemas.openxmlformats.org/drawingml/2006/main">
                  <a:graphicData uri="http://schemas.microsoft.com/office/word/2010/wordprocessingShape">
                    <wps:wsp>
                      <wps:cNvSpPr txBox="1"/>
                      <wps:spPr>
                        <a:xfrm>
                          <a:off x="0" y="0"/>
                          <a:ext cx="94996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ED78E4">
                            <w:pPr>
                              <w:rPr>
                                <w:b/>
                              </w:rPr>
                            </w:pPr>
                            <w:r w:rsidRPr="00317254">
                              <w:rPr>
                                <w:b/>
                              </w:rPr>
                              <w:t>Government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CC9D" id="Text Box 8" o:spid="_x0000_s1044" type="#_x0000_t202" style="position:absolute;margin-left:373.1pt;margin-top:458.2pt;width:74.8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" fillcolor="white [3201]" stroked="f" strokeweight=".5pt">
                <v:textbox>
                  <w:txbxContent>
                    <w:p w:rsidR="00CF329A" w:rsidRPr="00317254" w:rsidRDefault="00CF329A" w:rsidP="00ED78E4">
                      <w:pPr>
                        <w:rPr>
                          <w:b/>
                        </w:rPr>
                      </w:pPr>
                      <w:r w:rsidRPr="00317254">
                        <w:rPr>
                          <w:b/>
                        </w:rPr>
                        <w:t>Government</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1E54EC" wp14:editId="15ACB32F">
                <wp:simplePos x="0" y="0"/>
                <wp:positionH relativeFrom="column">
                  <wp:posOffset>3073400</wp:posOffset>
                </wp:positionH>
                <wp:positionV relativeFrom="paragraph">
                  <wp:posOffset>1130935</wp:posOffset>
                </wp:positionV>
                <wp:extent cx="3599815" cy="3599815"/>
                <wp:effectExtent l="19050" t="19050" r="19685" b="19685"/>
                <wp:wrapNone/>
                <wp:docPr id="4" name="Oval 4"/>
                <wp:cNvGraphicFramePr/>
                <a:graphic xmlns:a="http://schemas.openxmlformats.org/drawingml/2006/main">
                  <a:graphicData uri="http://schemas.microsoft.com/office/word/2010/wordprocessingShape">
                    <wps:wsp>
                      <wps:cNvSpPr/>
                      <wps:spPr>
                        <a:xfrm>
                          <a:off x="0" y="0"/>
                          <a:ext cx="3599815" cy="3599815"/>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E52F8" id="Oval 4" o:spid="_x0000_s1026" style="position:absolute;margin-left:242pt;margin-top:89.05pt;width:283.45pt;height:28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" fillcolor="white [3212]" strokecolor="black [3213]" strokeweight="3pt">
                <v:stroke joinstyle="miter"/>
              </v:oval>
            </w:pict>
          </mc:Fallback>
        </mc:AlternateContent>
      </w:r>
      <w:r w:rsidR="00DC0175">
        <w:br w:type="page"/>
      </w:r>
    </w:p>
    <w:p w:rsidR="00345EA0" w:rsidRDefault="00345EA0" w:rsidP="00345EA0">
      <w:pPr>
        <w:spacing w:after="0"/>
        <w:rPr>
          <w:b/>
          <w:u w:val="single"/>
        </w:rPr>
        <w:sectPr w:rsidR="00345EA0" w:rsidSect="004D3E2D">
          <w:pgSz w:w="16838" w:h="11906" w:orient="landscape"/>
          <w:pgMar w:top="426" w:right="567" w:bottom="568" w:left="709" w:header="708" w:footer="708" w:gutter="0"/>
          <w:cols w:space="708"/>
          <w:docGrid w:linePitch="360"/>
        </w:sectPr>
      </w:pPr>
      <w:bookmarkStart w:id="0" w:name="GoalModel"/>
    </w:p>
    <w:p w:rsidR="00345EA0" w:rsidRDefault="00345EA0">
      <w:pPr>
        <w:rPr>
          <w:b/>
          <w:u w:val="single"/>
        </w:rPr>
      </w:pPr>
    </w:p>
    <w:p w:rsidR="00345EA0" w:rsidRDefault="00345EA0" w:rsidP="00345EA0">
      <w:pPr>
        <w:spacing w:after="0"/>
        <w:jc w:val="center"/>
      </w:pPr>
      <w:r w:rsidRPr="009034FF">
        <w:rPr>
          <w:b/>
          <w:u w:val="single"/>
        </w:rPr>
        <w:t>Goal Model:</w:t>
      </w:r>
    </w:p>
    <w:p w:rsidR="00345EA0" w:rsidRDefault="00345EA0" w:rsidP="00345EA0">
      <w:pPr>
        <w:spacing w:after="0"/>
        <w:jc w:val="center"/>
      </w:pPr>
    </w:p>
    <w:p w:rsidR="00345EA0" w:rsidRDefault="00040105" w:rsidP="006B296B">
      <w:pPr>
        <w:spacing w:after="0"/>
        <w:jc w:val="both"/>
      </w:pPr>
      <w:r>
        <w:t>When starting a new project, it is extremely important to set detailed goals and a vision of what it is exactly you want to achieve</w:t>
      </w:r>
      <w:r w:rsidR="00652C80">
        <w:t xml:space="preserve">. By doing so, you can determine the scope of the technical and organisational components of the project; </w:t>
      </w:r>
      <w:r w:rsidR="006B296B">
        <w:t>furthermore,</w:t>
      </w:r>
      <w:r w:rsidR="00652C80">
        <w:t xml:space="preserve"> this will give you an idea of how many resources you’re going to have to (and therefore willing to) allocate to the entire project and establish clear deadlines &amp; the expected results.</w:t>
      </w:r>
      <w:r w:rsidR="00D71488">
        <w:t xml:space="preserve"> For example, </w:t>
      </w:r>
      <w:r w:rsidR="00480E51">
        <w:t>if from the beginning you set a clear and detailed plan of the objectives, you are creating a solid foundation on which the project can be created and leaving little to no tasks open to assumptions from the people working on the project.</w:t>
      </w:r>
      <w:r w:rsidR="00097662">
        <w:t xml:space="preserve"> Therefore, achieving the goals that we</w:t>
      </w:r>
      <w:r w:rsidR="0096673C">
        <w:t>re</w:t>
      </w:r>
      <w:r w:rsidR="00097662">
        <w:t xml:space="preserve"> </w:t>
      </w:r>
      <w:r w:rsidR="000D13C2">
        <w:t>set</w:t>
      </w:r>
      <w:r w:rsidR="00097662">
        <w:t xml:space="preserve"> out and not what an employee interpreted it to be.</w:t>
      </w:r>
    </w:p>
    <w:p w:rsidR="0096673C" w:rsidRDefault="0096673C" w:rsidP="006B296B">
      <w:pPr>
        <w:spacing w:after="0"/>
        <w:jc w:val="both"/>
      </w:pPr>
    </w:p>
    <w:p w:rsidR="0096673C" w:rsidRDefault="00C82D59" w:rsidP="006B296B">
      <w:pPr>
        <w:spacing w:after="0"/>
        <w:jc w:val="both"/>
      </w:pPr>
      <w:r>
        <w:t>Secondly</w:t>
      </w:r>
      <w:r w:rsidR="0096673C">
        <w:t xml:space="preserve">, </w:t>
      </w:r>
      <w:r w:rsidR="00D7650D">
        <w:t xml:space="preserve">by creating a goal model you can foresee some of the obstacles you will come across and can </w:t>
      </w:r>
      <w:proofErr w:type="gramStart"/>
      <w:r w:rsidR="00D7650D">
        <w:t>plan ahead</w:t>
      </w:r>
      <w:proofErr w:type="gramEnd"/>
      <w:r w:rsidR="00D7650D">
        <w:t xml:space="preserve"> on how to overcome or avoid these obstacles.</w:t>
      </w:r>
      <w:r w:rsidR="00166E89">
        <w:t xml:space="preserve"> In addition, </w:t>
      </w:r>
      <w:r w:rsidR="006C112E">
        <w:t>you can change some of the goals slightly to allow for changes that may occur further down the line</w:t>
      </w:r>
      <w:r w:rsidR="002314AD">
        <w:t>, as well as, giving everyone clear guidance</w:t>
      </w:r>
      <w:r w:rsidR="00667155">
        <w:t xml:space="preserve"> as to what it is that is expected from them.</w:t>
      </w:r>
    </w:p>
    <w:p w:rsidR="006A2449" w:rsidRDefault="006A2449" w:rsidP="006B296B">
      <w:pPr>
        <w:spacing w:after="0"/>
        <w:jc w:val="both"/>
      </w:pPr>
    </w:p>
    <w:p w:rsidR="006A2449" w:rsidRDefault="006A2449" w:rsidP="006B296B">
      <w:pPr>
        <w:spacing w:after="0"/>
        <w:jc w:val="both"/>
      </w:pPr>
      <w:r>
        <w:t xml:space="preserve">When creating the goal </w:t>
      </w:r>
      <w:r w:rsidR="00733D10">
        <w:t>model,</w:t>
      </w:r>
      <w:r>
        <w:t xml:space="preserve"> we decided that the main vision of the company is to create a legal banking service for companies selling weed that would in</w:t>
      </w:r>
      <w:r w:rsidR="007027DB">
        <w:t xml:space="preserve"> turn indemnify the companies from being prosecuted by the government. </w:t>
      </w:r>
      <w:r w:rsidR="00D563E5">
        <w:t xml:space="preserve"> Therefore, the vision being to “</w:t>
      </w:r>
      <w:r w:rsidR="00D563E5" w:rsidRPr="00D563E5">
        <w:t>Create a legal banking service for companies selling weed that will indemnify them from prosecution</w:t>
      </w:r>
      <w:r w:rsidR="00D563E5">
        <w:t>”. In this vision however is also a goal, to indemnify companies from prosecution from the government</w:t>
      </w:r>
      <w:r w:rsidR="00C7312B">
        <w:t>, hence goal 1.</w:t>
      </w:r>
      <w:r w:rsidR="00707549">
        <w:t xml:space="preserve"> Furthermore, </w:t>
      </w:r>
      <w:r w:rsidR="00BB1113">
        <w:t>a major part of the banking side was the ATM’s side of the banking, therefore</w:t>
      </w:r>
      <w:r w:rsidR="00EC6E7F">
        <w:t>,</w:t>
      </w:r>
      <w:r w:rsidR="00BB1113">
        <w:t xml:space="preserve"> we create a separate goal for each part of the ATM process</w:t>
      </w:r>
      <w:r w:rsidR="00EC6E7F">
        <w:t xml:space="preserve"> to lay out what it is the company wanted from the ATM’s</w:t>
      </w:r>
      <w:r w:rsidR="00BB1113">
        <w:t>.</w:t>
      </w:r>
      <w:r w:rsidR="00EC6E7F">
        <w:t xml:space="preserve"> Next, we looked at what the</w:t>
      </w:r>
      <w:r w:rsidR="004368F7">
        <w:t xml:space="preserve"> </w:t>
      </w:r>
      <w:r w:rsidR="008059BC">
        <w:t>armoured trucks tasks were and created 2 goals for them</w:t>
      </w:r>
      <w:r w:rsidR="00BB49D2">
        <w:t xml:space="preserve">, linking </w:t>
      </w:r>
      <w:r w:rsidR="00A20C29">
        <w:t>directly</w:t>
      </w:r>
      <w:r w:rsidR="00BB49D2">
        <w:t xml:space="preserve"> into the ATM</w:t>
      </w:r>
      <w:r w:rsidR="00A20C29">
        <w:t xml:space="preserve"> as the goals for the company wanted the ATM’s to do would directly impact what the security team would </w:t>
      </w:r>
      <w:r w:rsidR="00E05339">
        <w:t>do</w:t>
      </w:r>
      <w:r w:rsidR="00BB49D2">
        <w:t>.</w:t>
      </w:r>
      <w:r w:rsidR="00DD0995">
        <w:t xml:space="preserve"> Finally</w:t>
      </w:r>
      <w:r w:rsidR="00A93A95">
        <w:t xml:space="preserve">, we looked at what we were hired to do and what our goals would be and how they would be affected by the banking </w:t>
      </w:r>
      <w:proofErr w:type="gramStart"/>
      <w:r w:rsidR="00A93A95">
        <w:t>system as a whole</w:t>
      </w:r>
      <w:proofErr w:type="gramEnd"/>
      <w:r w:rsidR="00A93A95">
        <w:t>.</w:t>
      </w:r>
    </w:p>
    <w:p w:rsidR="00345EA0" w:rsidRDefault="00345EA0" w:rsidP="00345EA0">
      <w:pPr>
        <w:spacing w:after="0"/>
      </w:pPr>
    </w:p>
    <w:p w:rsidR="00345EA0" w:rsidRPr="00345EA0" w:rsidRDefault="00345EA0" w:rsidP="00345EA0">
      <w:pPr>
        <w:spacing w:after="0"/>
        <w:sectPr w:rsidR="00345EA0" w:rsidRPr="00345EA0" w:rsidSect="00345EA0">
          <w:pgSz w:w="11906" w:h="16838"/>
          <w:pgMar w:top="709" w:right="426" w:bottom="567" w:left="568" w:header="708" w:footer="708" w:gutter="0"/>
          <w:cols w:space="708"/>
          <w:docGrid w:linePitch="360"/>
        </w:sectPr>
      </w:pPr>
    </w:p>
    <w:bookmarkEnd w:id="0"/>
    <w:p w:rsidR="00A6044C" w:rsidRPr="009034FF" w:rsidRDefault="005A6E53" w:rsidP="009034FF">
      <w:pPr>
        <w:spacing w:after="0"/>
        <w:jc w:val="center"/>
        <w:rPr>
          <w:b/>
          <w:u w:val="single"/>
        </w:rPr>
      </w:pPr>
      <w:r>
        <w:rPr>
          <w:b/>
          <w:noProof/>
          <w:u w:val="single"/>
          <w:lang w:eastAsia="en-GB"/>
        </w:rPr>
        <w:lastRenderedPageBreak/>
        <mc:AlternateContent>
          <mc:Choice Requires="wps">
            <w:drawing>
              <wp:anchor distT="0" distB="0" distL="114300" distR="114300" simplePos="0" relativeHeight="251768832" behindDoc="0" locked="0" layoutInCell="1" allowOverlap="1">
                <wp:simplePos x="0" y="0"/>
                <wp:positionH relativeFrom="column">
                  <wp:posOffset>1750725</wp:posOffset>
                </wp:positionH>
                <wp:positionV relativeFrom="paragraph">
                  <wp:posOffset>154793</wp:posOffset>
                </wp:positionV>
                <wp:extent cx="6091983" cy="239868"/>
                <wp:effectExtent l="0" t="0" r="23495" b="27305"/>
                <wp:wrapNone/>
                <wp:docPr id="328" name="Rectangle 328"/>
                <wp:cNvGraphicFramePr/>
                <a:graphic xmlns:a="http://schemas.openxmlformats.org/drawingml/2006/main">
                  <a:graphicData uri="http://schemas.microsoft.com/office/word/2010/wordprocessingShape">
                    <wps:wsp>
                      <wps:cNvSpPr/>
                      <wps:spPr>
                        <a:xfrm>
                          <a:off x="0" y="0"/>
                          <a:ext cx="6091983" cy="239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49D91" id="Rectangle 328" o:spid="_x0000_s1026" style="position:absolute;margin-left:137.85pt;margin-top:12.2pt;width:479.7pt;height:18.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" filled="f" strokecolor="black [3213]" strokeweight="1pt"/>
            </w:pict>
          </mc:Fallback>
        </mc:AlternateContent>
      </w:r>
    </w:p>
    <w:tbl>
      <w:tblPr>
        <w:tblStyle w:val="TableGrid"/>
        <w:tblW w:w="16015" w:type="dxa"/>
        <w:tblInd w:w="-426" w:type="dxa"/>
        <w:tblLook w:val="04A0" w:firstRow="1" w:lastRow="0" w:firstColumn="1" w:lastColumn="0" w:noHBand="0" w:noVBand="1"/>
      </w:tblPr>
      <w:tblGrid>
        <w:gridCol w:w="3685"/>
        <w:gridCol w:w="425"/>
        <w:gridCol w:w="3685"/>
        <w:gridCol w:w="425"/>
        <w:gridCol w:w="3685"/>
        <w:gridCol w:w="425"/>
        <w:gridCol w:w="3685"/>
      </w:tblGrid>
      <w:tr w:rsidR="0018135A" w:rsidTr="0018135A">
        <w:trPr>
          <w:trHeight w:val="397"/>
        </w:trPr>
        <w:tc>
          <w:tcPr>
            <w:tcW w:w="16015" w:type="dxa"/>
            <w:gridSpan w:val="7"/>
            <w:tcBorders>
              <w:top w:val="nil"/>
              <w:left w:val="nil"/>
              <w:bottom w:val="nil"/>
              <w:right w:val="nil"/>
            </w:tcBorders>
          </w:tcPr>
          <w:p w:rsidR="0018135A" w:rsidRPr="000D767C" w:rsidRDefault="0018135A" w:rsidP="002314AD">
            <w:pPr>
              <w:jc w:val="center"/>
              <w:rPr>
                <w:b/>
              </w:rPr>
            </w:pPr>
            <w:r w:rsidRPr="000D767C">
              <w:rPr>
                <w:b/>
              </w:rPr>
              <w:t>V: Create a legal banking service for companies selling weed</w:t>
            </w:r>
            <w:r w:rsidR="003235A3">
              <w:rPr>
                <w:b/>
              </w:rPr>
              <w:t xml:space="preserve"> </w:t>
            </w:r>
            <w:r w:rsidR="006A2449">
              <w:rPr>
                <w:b/>
              </w:rPr>
              <w:t>that will indemnify</w:t>
            </w:r>
            <w:r w:rsidR="003235A3">
              <w:rPr>
                <w:b/>
              </w:rPr>
              <w:t xml:space="preserve"> them from prosecution</w:t>
            </w:r>
            <w:r w:rsidRPr="000D767C">
              <w:rPr>
                <w:b/>
              </w:rPr>
              <w:t>.</w:t>
            </w:r>
          </w:p>
          <w:p w:rsidR="0018135A" w:rsidRDefault="004A133D" w:rsidP="002314AD">
            <w:r>
              <w:rPr>
                <w:noProof/>
                <w:lang w:eastAsia="en-GB"/>
              </w:rPr>
              <mc:AlternateContent>
                <mc:Choice Requires="wps">
                  <w:drawing>
                    <wp:anchor distT="0" distB="0" distL="114300" distR="114300" simplePos="0" relativeHeight="251780096" behindDoc="0" locked="0" layoutInCell="1" allowOverlap="1" wp14:anchorId="44B90189" wp14:editId="087CC907">
                      <wp:simplePos x="0" y="0"/>
                      <wp:positionH relativeFrom="column">
                        <wp:posOffset>7938135</wp:posOffset>
                      </wp:positionH>
                      <wp:positionV relativeFrom="paragraph">
                        <wp:posOffset>31750</wp:posOffset>
                      </wp:positionV>
                      <wp:extent cx="0" cy="1714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BA17DE" id="_x0000_t32" coordsize="21600,21600" o:spt="32" o:oned="t" path="m,l21600,21600e" filled="f">
                      <v:path arrowok="t" fillok="f" o:connecttype="none"/>
                      <o:lock v:ext="edit" shapetype="t"/>
                    </v:shapetype>
                    <v:shape id="Straight Arrow Connector 19" o:spid="_x0000_s1026" type="#_x0000_t32" style="position:absolute;margin-left:625.05pt;margin-top:2.5pt;width:0;height:1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76000" behindDoc="0" locked="0" layoutInCell="1" allowOverlap="1" wp14:anchorId="50A7633C" wp14:editId="4096DE72">
                      <wp:simplePos x="0" y="0"/>
                      <wp:positionH relativeFrom="column">
                        <wp:posOffset>6271260</wp:posOffset>
                      </wp:positionH>
                      <wp:positionV relativeFrom="paragraph">
                        <wp:posOffset>24130</wp:posOffset>
                      </wp:positionV>
                      <wp:extent cx="0" cy="1714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7B62D" id="Straight Arrow Connector 11" o:spid="_x0000_s1026" type="#_x0000_t32" style="position:absolute;margin-left:493.8pt;margin-top:1.9pt;width:0;height:1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73952" behindDoc="0" locked="0" layoutInCell="1" allowOverlap="1" wp14:anchorId="3BCA3648" wp14:editId="57913E8C">
                      <wp:simplePos x="0" y="0"/>
                      <wp:positionH relativeFrom="column">
                        <wp:posOffset>3737610</wp:posOffset>
                      </wp:positionH>
                      <wp:positionV relativeFrom="paragraph">
                        <wp:posOffset>31750</wp:posOffset>
                      </wp:positionV>
                      <wp:extent cx="0" cy="1714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AD3C6" id="Straight Arrow Connector 10" o:spid="_x0000_s1026" type="#_x0000_t32" style="position:absolute;margin-left:294.3pt;margin-top:2.5pt;width:0;height:1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69856" behindDoc="0" locked="0" layoutInCell="1" allowOverlap="1">
                      <wp:simplePos x="0" y="0"/>
                      <wp:positionH relativeFrom="column">
                        <wp:posOffset>2094865</wp:posOffset>
                      </wp:positionH>
                      <wp:positionV relativeFrom="paragraph">
                        <wp:posOffset>28575</wp:posOffset>
                      </wp:positionV>
                      <wp:extent cx="0" cy="1714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CD9F9" id="Straight Arrow Connector 1" o:spid="_x0000_s1026" type="#_x0000_t32" style="position:absolute;margin-left:164.95pt;margin-top:2.25pt;width:0;height:1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" strokecolor="black [3200]" strokeweight=".5pt">
                      <v:stroke endarrow="block" joinstyle="miter"/>
                    </v:shape>
                  </w:pict>
                </mc:Fallback>
              </mc:AlternateContent>
            </w:r>
          </w:p>
        </w:tc>
      </w:tr>
      <w:tr w:rsidR="007A1C63" w:rsidTr="0018135A">
        <w:trPr>
          <w:trHeight w:val="397"/>
        </w:trPr>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G1: Indemnify companies from prosecution from the government.</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4368F7" w:rsidP="002314AD">
            <w:r>
              <w:rPr>
                <w:noProof/>
              </w:rPr>
              <mc:AlternateContent>
                <mc:Choice Requires="wps">
                  <w:drawing>
                    <wp:anchor distT="0" distB="0" distL="114300" distR="114300" simplePos="0" relativeHeight="251857920" behindDoc="0" locked="0" layoutInCell="1" allowOverlap="1">
                      <wp:simplePos x="0" y="0"/>
                      <wp:positionH relativeFrom="column">
                        <wp:posOffset>2224228</wp:posOffset>
                      </wp:positionH>
                      <wp:positionV relativeFrom="paragraph">
                        <wp:posOffset>197455</wp:posOffset>
                      </wp:positionV>
                      <wp:extent cx="287079" cy="0"/>
                      <wp:effectExtent l="38100" t="76200" r="17780" b="95250"/>
                      <wp:wrapNone/>
                      <wp:docPr id="208" name="Straight Arrow Connector 208"/>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42AD5" id="Straight Arrow Connector 208" o:spid="_x0000_s1026" type="#_x0000_t32" style="position:absolute;margin-left:175.15pt;margin-top:15.55pt;width:22.6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" strokecolor="black [3200]" strokeweight=".5pt">
                      <v:stroke startarrow="block" endarrow="block" joinstyle="miter"/>
                    </v:shape>
                  </w:pict>
                </mc:Fallback>
              </mc:AlternateContent>
            </w:r>
            <w:r w:rsidR="0018135A">
              <w:t>G2: ATM’s installed on the premises of the stores.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G4: Set up regular collections of cash from the ATM’s by the armoured trucks.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p w:rsidR="0018135A" w:rsidRDefault="0018135A" w:rsidP="002314AD">
            <w:r>
              <w:t>G3: Create an online banking service.</w:t>
            </w:r>
          </w:p>
        </w:tc>
      </w:tr>
      <w:tr w:rsidR="007A1C63" w:rsidTr="0018135A">
        <w:trPr>
          <w:trHeight w:val="397"/>
        </w:trPr>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1028065</wp:posOffset>
                      </wp:positionH>
                      <wp:positionV relativeFrom="paragraph">
                        <wp:posOffset>10795</wp:posOffset>
                      </wp:positionV>
                      <wp:extent cx="0" cy="2857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61056" id="Straight Arrow Connector 21" o:spid="_x0000_s1026" type="#_x0000_t32" style="position:absolute;margin-left:80.95pt;margin-top:.85pt;width:0;height:2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OM0wEAAPU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527DFE" w:rsidP="002314AD">
            <w:r>
              <w:rPr>
                <w:noProof/>
                <w:lang w:eastAsia="en-GB"/>
              </w:rPr>
              <mc:AlternateContent>
                <mc:Choice Requires="wps">
                  <w:drawing>
                    <wp:anchor distT="0" distB="0" distL="114300" distR="114300" simplePos="0" relativeHeight="251781120" behindDoc="0" locked="0" layoutInCell="1" allowOverlap="1">
                      <wp:simplePos x="0" y="0"/>
                      <wp:positionH relativeFrom="column">
                        <wp:posOffset>1047115</wp:posOffset>
                      </wp:positionH>
                      <wp:positionV relativeFrom="paragraph">
                        <wp:posOffset>10795</wp:posOffset>
                      </wp:positionV>
                      <wp:extent cx="0" cy="188595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188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89C48" id="Straight Arrow Connector 7" o:spid="_x0000_s1026" type="#_x0000_t32" style="position:absolute;margin-left:82.45pt;margin-top:.85pt;width:0;height:14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kB0wEAAPQDAAAOAAAAZHJzL2Uyb0RvYy54bWysU8GO0zAQvSPxD5bvNOlKy5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1123315</wp:posOffset>
                      </wp:positionH>
                      <wp:positionV relativeFrom="paragraph">
                        <wp:posOffset>10795</wp:posOffset>
                      </wp:positionV>
                      <wp:extent cx="0" cy="238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7875" id="Straight Arrow Connector 27" o:spid="_x0000_s1026" type="#_x0000_t32" style="position:absolute;margin-left:88.45pt;margin-top:.85pt;width:0;height:18.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Ki0AEAAPUDAAAOAAAAZHJzL2Uyb0RvYy54bWysU9uO0zAQfUfiHyy/06RBwCp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G2.1: Accept Deposits.</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G3.1: Financial record system.</w: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1028065</wp:posOffset>
                      </wp:positionH>
                      <wp:positionV relativeFrom="paragraph">
                        <wp:posOffset>-1270</wp:posOffset>
                      </wp:positionV>
                      <wp:extent cx="0" cy="2857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12138" id="Straight Arrow Connector 22" o:spid="_x0000_s1026" type="#_x0000_t32" style="position:absolute;margin-left:80.95pt;margin-top:-.1pt;width:0;height:2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9312" behindDoc="0" locked="0" layoutInCell="1" allowOverlap="1" wp14:anchorId="2F16E723" wp14:editId="1CADECA1">
                      <wp:simplePos x="0" y="0"/>
                      <wp:positionH relativeFrom="column">
                        <wp:posOffset>1127760</wp:posOffset>
                      </wp:positionH>
                      <wp:positionV relativeFrom="paragraph">
                        <wp:posOffset>41910</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DBB5E" id="Straight Arrow Connector 28" o:spid="_x0000_s1026" type="#_x0000_t32" style="position:absolute;margin-left:88.8pt;margin-top:3.3pt;width:0;height:18.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52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527DFE" w:rsidP="002314AD">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1028065</wp:posOffset>
                      </wp:positionH>
                      <wp:positionV relativeFrom="paragraph">
                        <wp:posOffset>254635</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805C1" id="Straight Arrow Connector 23" o:spid="_x0000_s1026" type="#_x0000_t32" style="position:absolute;margin-left:80.95pt;margin-top:20.05pt;width:0;height:2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q4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" strokecolor="black [3200]" strokeweight=".5pt">
                      <v:stroke endarrow="block" joinstyle="miter"/>
                    </v:shape>
                  </w:pict>
                </mc:Fallback>
              </mc:AlternateContent>
            </w:r>
            <w:r w:rsidR="0018135A">
              <w:t>G2.2: Pay out cash</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G3.2: Balance enquiry &amp; statements.</w:t>
            </w:r>
            <w:r w:rsidRPr="0005752E">
              <w:t xml:space="preserve"> </w: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1360" behindDoc="0" locked="0" layoutInCell="1" allowOverlap="1" wp14:anchorId="2F16E723" wp14:editId="1CADECA1">
                      <wp:simplePos x="0" y="0"/>
                      <wp:positionH relativeFrom="column">
                        <wp:posOffset>1156335</wp:posOffset>
                      </wp:positionH>
                      <wp:positionV relativeFrom="paragraph">
                        <wp:posOffset>-8255</wp:posOffset>
                      </wp:positionV>
                      <wp:extent cx="0" cy="2381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72C4E" id="Straight Arrow Connector 29" o:spid="_x0000_s1026" type="#_x0000_t32" style="position:absolute;margin-left:91.05pt;margin-top:-.65pt;width:0;height:18.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Wf0AEAAPUDAAAOAAAAZHJzL2Uyb0RvYy54bWysU9uO0zAQfUfiHyy/06RBoCV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" strokecolor="black [3200]" strokeweight=".5pt">
                      <v:stroke endarrow="block" joinstyle="miter"/>
                    </v:shape>
                  </w:pict>
                </mc:Fallback>
              </mc:AlternateContent>
            </w:r>
          </w:p>
        </w:tc>
      </w:tr>
      <w:tr w:rsidR="007A1C63" w:rsidRPr="002760DF"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527DFE" w:rsidP="002314AD">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1028065</wp:posOffset>
                      </wp:positionH>
                      <wp:positionV relativeFrom="paragraph">
                        <wp:posOffset>337820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04A17" id="Straight Arrow Connector 24" o:spid="_x0000_s1026" type="#_x0000_t32" style="position:absolute;margin-left:80.95pt;margin-top:26.6pt;width:0;height:2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lL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" strokecolor="black [3200]" strokeweight=".5pt">
                      <v:stroke endarrow="block" joinstyle="miter"/>
                    </v:shape>
                  </w:pict>
                </mc:Fallback>
              </mc:AlternateContent>
            </w:r>
            <w:r w:rsidR="0018135A">
              <w:t>G2.3: update customers’ accounts immediately.</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G3.3: Receive customers Balance.</w:t>
            </w:r>
          </w:p>
          <w:p w:rsidR="0018135A" w:rsidRPr="002760DF" w:rsidRDefault="0018135A" w:rsidP="002314AD"/>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3408" behindDoc="0" locked="0" layoutInCell="1" allowOverlap="1" wp14:anchorId="2F16E723" wp14:editId="1CADECA1">
                      <wp:simplePos x="0" y="0"/>
                      <wp:positionH relativeFrom="column">
                        <wp:posOffset>1127760</wp:posOffset>
                      </wp:positionH>
                      <wp:positionV relativeFrom="paragraph">
                        <wp:posOffset>13970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C7F36" id="Straight Arrow Connector 30" o:spid="_x0000_s1026" type="#_x0000_t32" style="position:absolute;margin-left:88.8pt;margin-top:1.1pt;width:0;height:18.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Gi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270F74" w:rsidP="002314AD">
            <w:r>
              <w:rPr>
                <w:noProof/>
              </w:rPr>
              <mc:AlternateContent>
                <mc:Choice Requires="wps">
                  <w:drawing>
                    <wp:anchor distT="0" distB="0" distL="114300" distR="114300" simplePos="0" relativeHeight="251856896" behindDoc="0" locked="0" layoutInCell="1" allowOverlap="1">
                      <wp:simplePos x="0" y="0"/>
                      <wp:positionH relativeFrom="column">
                        <wp:posOffset>2256125</wp:posOffset>
                      </wp:positionH>
                      <wp:positionV relativeFrom="paragraph">
                        <wp:posOffset>322462</wp:posOffset>
                      </wp:positionV>
                      <wp:extent cx="308345" cy="0"/>
                      <wp:effectExtent l="0" t="76200" r="15875" b="95250"/>
                      <wp:wrapNone/>
                      <wp:docPr id="207" name="Straight Arrow Connector 207"/>
                      <wp:cNvGraphicFramePr/>
                      <a:graphic xmlns:a="http://schemas.openxmlformats.org/drawingml/2006/main">
                        <a:graphicData uri="http://schemas.microsoft.com/office/word/2010/wordprocessingShape">
                          <wps:wsp>
                            <wps:cNvCnPr/>
                            <wps:spPr>
                              <a:xfrm>
                                <a:off x="0" y="0"/>
                                <a:ext cx="3083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9E028" id="Straight Arrow Connector 207" o:spid="_x0000_s1026" type="#_x0000_t32" style="position:absolute;margin-left:177.65pt;margin-top:25.4pt;width:24.3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" strokecolor="black [3200]" strokeweight=".5pt">
                      <v:stroke endarrow="block" joinstyle="miter"/>
                    </v:shape>
                  </w:pict>
                </mc:Fallback>
              </mc:AlternateContent>
            </w:r>
            <w:r w:rsidR="0018135A">
              <w:t>G2.4: Offer balance enquiries, cash deposits &amp; cash withdrawal.</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EC6E7F" w:rsidP="002314AD">
            <w:r>
              <w:rPr>
                <w:noProof/>
              </w:rPr>
              <mc:AlternateContent>
                <mc:Choice Requires="wps">
                  <w:drawing>
                    <wp:anchor distT="0" distB="0" distL="114300" distR="114300" simplePos="0" relativeHeight="251854848" behindDoc="0" locked="0" layoutInCell="1" allowOverlap="1">
                      <wp:simplePos x="0" y="0"/>
                      <wp:positionH relativeFrom="column">
                        <wp:posOffset>2251252</wp:posOffset>
                      </wp:positionH>
                      <wp:positionV relativeFrom="paragraph">
                        <wp:posOffset>322462</wp:posOffset>
                      </wp:positionV>
                      <wp:extent cx="287079" cy="0"/>
                      <wp:effectExtent l="38100" t="76200" r="0" b="95250"/>
                      <wp:wrapNone/>
                      <wp:docPr id="205" name="Straight Arrow Connector 205"/>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2BA56" id="Straight Arrow Connector 205" o:spid="_x0000_s1026" type="#_x0000_t32" style="position:absolute;margin-left:177.25pt;margin-top:25.4pt;width:22.6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" strokecolor="black [3200]" strokeweight=".5pt">
                      <v:stroke endarrow="block" joinstyle="miter"/>
                    </v:shape>
                  </w:pict>
                </mc:Fallback>
              </mc:AlternateContent>
            </w:r>
            <w:r w:rsidR="0018135A">
              <w:t>G4.1: ATM’s must be able to send a message to the bank every time they accept money, give out money or are unloaded by the security vans.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G3.4: Receive messages from remote ATM’s.</w:t>
            </w:r>
          </w:p>
        </w:tc>
      </w:tr>
      <w:tr w:rsidR="0018135A"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270F74" w:rsidP="002314AD">
            <w:r>
              <w:rPr>
                <w:noProof/>
                <w:lang w:eastAsia="en-GB"/>
              </w:rPr>
              <mc:AlternateContent>
                <mc:Choice Requires="wps">
                  <w:drawing>
                    <wp:anchor distT="0" distB="0" distL="114300" distR="114300" simplePos="0" relativeHeight="251855872" behindDoc="0" locked="0" layoutInCell="1" allowOverlap="1">
                      <wp:simplePos x="0" y="0"/>
                      <wp:positionH relativeFrom="column">
                        <wp:posOffset>2256125</wp:posOffset>
                      </wp:positionH>
                      <wp:positionV relativeFrom="paragraph">
                        <wp:posOffset>6261</wp:posOffset>
                      </wp:positionV>
                      <wp:extent cx="372140" cy="393405"/>
                      <wp:effectExtent l="0" t="38100" r="46990" b="26035"/>
                      <wp:wrapNone/>
                      <wp:docPr id="206" name="Straight Arrow Connector 206"/>
                      <wp:cNvGraphicFramePr/>
                      <a:graphic xmlns:a="http://schemas.openxmlformats.org/drawingml/2006/main">
                        <a:graphicData uri="http://schemas.microsoft.com/office/word/2010/wordprocessingShape">
                          <wps:wsp>
                            <wps:cNvCnPr/>
                            <wps:spPr>
                              <a:xfrm flipV="1">
                                <a:off x="0" y="0"/>
                                <a:ext cx="37214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D765C" id="Straight Arrow Connector 206" o:spid="_x0000_s1026" type="#_x0000_t32" style="position:absolute;margin-left:177.65pt;margin-top:.5pt;width:29.3pt;height:31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" strokecolor="black [3200]" strokeweight=".5pt">
                      <v:stroke endarrow="block" joinstyle="miter"/>
                    </v:shape>
                  </w:pict>
                </mc:Fallback>
              </mc:AlternateContent>
            </w:r>
            <w:r w:rsidR="00527DFE">
              <w:rPr>
                <w:noProof/>
                <w:lang w:eastAsia="en-GB"/>
              </w:rPr>
              <mc:AlternateContent>
                <mc:Choice Requires="wps">
                  <w:drawing>
                    <wp:anchor distT="0" distB="0" distL="114300" distR="114300" simplePos="0" relativeHeight="251786240" behindDoc="0" locked="0" layoutInCell="1" allowOverlap="1">
                      <wp:simplePos x="0" y="0"/>
                      <wp:positionH relativeFrom="column">
                        <wp:posOffset>1028065</wp:posOffset>
                      </wp:positionH>
                      <wp:positionV relativeFrom="paragraph">
                        <wp:posOffset>5080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8DE8E" id="Straight Arrow Connector 25" o:spid="_x0000_s1026" type="#_x0000_t32" style="position:absolute;margin-left:80.95pt;margin-top:.4pt;width:0;height:1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5456" behindDoc="0" locked="0" layoutInCell="1" allowOverlap="1" wp14:anchorId="2F16E723" wp14:editId="1CADECA1">
                      <wp:simplePos x="0" y="0"/>
                      <wp:positionH relativeFrom="column">
                        <wp:posOffset>1156335</wp:posOffset>
                      </wp:positionH>
                      <wp:positionV relativeFrom="paragraph">
                        <wp:posOffset>10160</wp:posOffset>
                      </wp:positionV>
                      <wp:extent cx="0" cy="2381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4894B" id="Straight Arrow Connector 31" o:spid="_x0000_s1026" type="#_x0000_t32" style="position:absolute;margin-left:91.05pt;margin-top:.8pt;width:0;height:18.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pL0g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" strokecolor="black [3200]" strokeweight=".5pt">
                      <v:stroke endarrow="block" joinstyle="miter"/>
                    </v:shape>
                  </w:pict>
                </mc:Fallback>
              </mc:AlternateConten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G2.4: Refuse to give out money if customers whose account is below 0.</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G3.5: Standard internet banking facilities.</w: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7504" behindDoc="0" locked="0" layoutInCell="1" allowOverlap="1" wp14:anchorId="2F16E723" wp14:editId="1CADECA1">
                      <wp:simplePos x="0" y="0"/>
                      <wp:positionH relativeFrom="column">
                        <wp:posOffset>1156335</wp:posOffset>
                      </wp:positionH>
                      <wp:positionV relativeFrom="paragraph">
                        <wp:posOffset>4445</wp:posOffset>
                      </wp:positionV>
                      <wp:extent cx="0" cy="238125"/>
                      <wp:effectExtent l="76200" t="0" r="57150" b="47625"/>
                      <wp:wrapNone/>
                      <wp:docPr id="320" name="Straight Arrow Connector 32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7B514" id="Straight Arrow Connector 320" o:spid="_x0000_s1026" type="#_x0000_t32" style="position:absolute;margin-left:91.05pt;margin-top:.35pt;width:0;height:18.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" strokecolor="black [3200]" strokeweight=".5pt">
                      <v:stroke endarrow="block" joinstyle="miter"/>
                    </v:shape>
                  </w:pict>
                </mc:Fallback>
              </mc:AlternateConten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G3.5.1: Ability to set up direct debits &amp; standing orders</w: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9552" behindDoc="0" locked="0" layoutInCell="1" allowOverlap="1" wp14:anchorId="2F16E723" wp14:editId="1CADECA1">
                      <wp:simplePos x="0" y="0"/>
                      <wp:positionH relativeFrom="column">
                        <wp:posOffset>1127760</wp:posOffset>
                      </wp:positionH>
                      <wp:positionV relativeFrom="paragraph">
                        <wp:posOffset>7620</wp:posOffset>
                      </wp:positionV>
                      <wp:extent cx="0" cy="238125"/>
                      <wp:effectExtent l="76200" t="0" r="57150" b="47625"/>
                      <wp:wrapNone/>
                      <wp:docPr id="321" name="Straight Arrow Connector 32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A56D5" id="Straight Arrow Connector 321" o:spid="_x0000_s1026" type="#_x0000_t32" style="position:absolute;margin-left:88.8pt;margin-top:.6pt;width:0;height:18.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" strokecolor="black [3200]" strokeweight=".5pt">
                      <v:stroke endarrow="block" joinstyle="miter"/>
                    </v:shape>
                  </w:pict>
                </mc:Fallback>
              </mc:AlternateConten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G4: Easy to use &amp; secure.</w: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801600" behindDoc="0" locked="0" layoutInCell="1" allowOverlap="1" wp14:anchorId="2F16E723" wp14:editId="1CADECA1">
                      <wp:simplePos x="0" y="0"/>
                      <wp:positionH relativeFrom="column">
                        <wp:posOffset>1118235</wp:posOffset>
                      </wp:positionH>
                      <wp:positionV relativeFrom="paragraph">
                        <wp:posOffset>3810</wp:posOffset>
                      </wp:positionV>
                      <wp:extent cx="0" cy="238125"/>
                      <wp:effectExtent l="76200" t="0" r="57150" b="47625"/>
                      <wp:wrapNone/>
                      <wp:docPr id="322" name="Straight Arrow Connector 32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CA8D6" id="Straight Arrow Connector 322" o:spid="_x0000_s1026" type="#_x0000_t32" style="position:absolute;margin-left:88.05pt;margin-top:.3pt;width:0;height:18.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" strokecolor="black [3200]" strokeweight=".5pt">
                      <v:stroke endarrow="block" joinstyle="miter"/>
                    </v:shape>
                  </w:pict>
                </mc:Fallback>
              </mc:AlternateContent>
            </w:r>
          </w:p>
        </w:tc>
      </w:tr>
      <w:tr w:rsidR="0018135A" w:rsidTr="0018135A">
        <w:trPr>
          <w:trHeight w:val="368"/>
        </w:trPr>
        <w:tc>
          <w:tcPr>
            <w:tcW w:w="3685" w:type="dxa"/>
            <w:tcBorders>
              <w:top w:val="nil"/>
              <w:left w:val="nil"/>
              <w:bottom w:val="nil"/>
              <w:right w:val="nil"/>
            </w:tcBorders>
          </w:tcPr>
          <w:p w:rsidR="0018135A" w:rsidRPr="0018135A" w:rsidRDefault="0018135A" w:rsidP="0018135A">
            <w:pPr>
              <w:ind w:left="720"/>
              <w:rPr>
                <w:u w:val="single"/>
              </w:rPr>
            </w:pPr>
            <w:r w:rsidRPr="0018135A">
              <w:rPr>
                <w:u w:val="single"/>
              </w:rPr>
              <w:t>Index:</w:t>
            </w:r>
          </w:p>
          <w:p w:rsidR="0018135A" w:rsidRDefault="0018135A" w:rsidP="0018135A">
            <w:pPr>
              <w:ind w:left="720"/>
            </w:pPr>
            <w:r>
              <w:t>V: abbreviation for vision.</w:t>
            </w:r>
          </w:p>
          <w:p w:rsidR="0018135A" w:rsidRDefault="0018135A" w:rsidP="0018135A">
            <w:pPr>
              <w:ind w:left="720"/>
            </w:pPr>
            <w:r>
              <w:t>G: abbreviation for goal</w: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G9: User must have correct password &amp; enter token number.</w:t>
            </w:r>
          </w:p>
        </w:tc>
      </w:tr>
    </w:tbl>
    <w:p w:rsidR="0018135A" w:rsidRDefault="0018135A" w:rsidP="00337028">
      <w:pPr>
        <w:spacing w:after="0"/>
        <w:jc w:val="center"/>
      </w:pPr>
    </w:p>
    <w:p w:rsidR="00337028" w:rsidRDefault="00337028" w:rsidP="00337028">
      <w:pPr>
        <w:spacing w:after="0"/>
        <w:jc w:val="center"/>
        <w:sectPr w:rsidR="00337028" w:rsidSect="00345EA0">
          <w:pgSz w:w="16838" w:h="11906" w:orient="landscape"/>
          <w:pgMar w:top="426" w:right="567" w:bottom="568" w:left="709" w:header="708" w:footer="708" w:gutter="0"/>
          <w:cols w:space="708"/>
          <w:docGrid w:linePitch="360"/>
        </w:sectPr>
      </w:pPr>
    </w:p>
    <w:p w:rsidR="00E24FAC" w:rsidRPr="009034FF" w:rsidRDefault="00E24FAC" w:rsidP="00E24FAC">
      <w:pPr>
        <w:spacing w:after="0"/>
        <w:jc w:val="center"/>
        <w:rPr>
          <w:b/>
          <w:u w:val="single"/>
        </w:rPr>
      </w:pPr>
      <w:r w:rsidRPr="009034FF">
        <w:rPr>
          <w:b/>
          <w:u w:val="single"/>
        </w:rPr>
        <w:lastRenderedPageBreak/>
        <w:t>Business process model:</w:t>
      </w:r>
    </w:p>
    <w:p w:rsidR="00E24FAC" w:rsidRDefault="00E24FAC" w:rsidP="00E24FAC">
      <w:pPr>
        <w:spacing w:after="0"/>
      </w:pPr>
    </w:p>
    <w:p w:rsidR="00E24FAC" w:rsidRPr="00F75CF8" w:rsidRDefault="00E24FAC" w:rsidP="00E24FAC">
      <w:pPr>
        <w:spacing w:after="0"/>
        <w:jc w:val="both"/>
        <w:rPr>
          <w:u w:val="single"/>
        </w:rPr>
      </w:pPr>
      <w:r>
        <w:t xml:space="preserve">Business process modelling is used by business analysts to visually lay out an organization’s current business processes. It allows them to see what the projects current processes are, how they’re being carried out and how to potentially improve them. Furthermore, a business process model allows an organisation to illustrate the project’s process visually/digitally, enabling them to be able to present flaws/improvements in a very easy manner to other people working on the project. Business process modelling can be illustrated in </w:t>
      </w:r>
      <w:proofErr w:type="gramStart"/>
      <w:r>
        <w:t>a number of</w:t>
      </w:r>
      <w:proofErr w:type="gramEnd"/>
      <w:r>
        <w:t xml:space="preserve"> ways, one of the most common would be using Business Process Modelling and Notation (BPMN).</w:t>
      </w:r>
    </w:p>
    <w:p w:rsidR="00E24FAC" w:rsidRDefault="00E24FAC" w:rsidP="00E24FAC">
      <w:pPr>
        <w:spacing w:after="0"/>
        <w:jc w:val="both"/>
      </w:pPr>
    </w:p>
    <w:p w:rsidR="00E24FAC" w:rsidRDefault="00E24FAC" w:rsidP="00E24FAC">
      <w:pPr>
        <w:spacing w:after="0"/>
        <w:jc w:val="both"/>
      </w:pPr>
      <w:r>
        <w:t>We have decided to create three separate business process models altogether, one (figure #) to show the general process of the whole system, one (figure #) to show the process of a user taking money out of an ATM, and one (figure #) to show the user accessing their account via online banking. We have decided to illustrate the first process model as a role activity diagram, this allows us to see what each of the roles in the system do, and how they all link together. As you can see from the first diagram, figure #, there are four parts to the whole system, the user, the ATM’s, the online web service and the armoured trucks, a quick glance will reveal that the user should be able to interact with both the ATM’s and the bank’s web server, however they have no interaction with the armoured trucks at all. These types of information can only be shown in diagrams such as role activity diagrams, and you could not display said information in diagrams such as UML activity diagrams for example.</w:t>
      </w:r>
    </w:p>
    <w:p w:rsidR="00E24FAC" w:rsidRDefault="00E24FAC" w:rsidP="00E24FAC">
      <w:pPr>
        <w:spacing w:after="0"/>
        <w:jc w:val="both"/>
      </w:pPr>
    </w:p>
    <w:p w:rsidR="00E24FAC" w:rsidRDefault="00E24FAC" w:rsidP="00E24FAC">
      <w:pPr>
        <w:spacing w:after="0"/>
        <w:jc w:val="both"/>
      </w:pPr>
      <w:r>
        <w:t>Our last two business process diagrams, figures # &amp; #, show the process a user goes through to use certain features of the system. We’ve decided to illustrate these as UML activity diagrams; UML standing for Unified Modelling Language. This decision was made as UML is a widely acknowledged language that is easily understood by IT and business managers. It can easily show the path the system goes through to complete certain tasks, what decisions it makes throughout, and the outcomes of those decisions. As seen in figure #, when a user wants to put money into an ATM, you can see the ATM only has a few certain tasks that it needs to carry out, accepting the money, checking the legitimacy of the money being deposited, rejecting the transaction if money is fake, and sending a message to the bank if everything has gone through.</w:t>
      </w:r>
    </w:p>
    <w:p w:rsidR="00E24FAC" w:rsidRDefault="00E24FAC" w:rsidP="007E2205">
      <w:pPr>
        <w:spacing w:after="0"/>
        <w:jc w:val="both"/>
      </w:pPr>
    </w:p>
    <w:p w:rsidR="00E24FAC" w:rsidRDefault="00E24FAC" w:rsidP="00E24FAC">
      <w:pPr>
        <w:jc w:val="center"/>
      </w:pPr>
      <w:r>
        <w:br w:type="page"/>
      </w:r>
      <w:r w:rsidRPr="000A5336">
        <w:rPr>
          <w:b/>
          <w:u w:val="single"/>
        </w:rPr>
        <w:lastRenderedPageBreak/>
        <w:t>Role Activity Diagram</w:t>
      </w:r>
      <w:r>
        <w:rPr>
          <w:noProof/>
        </w:rPr>
        <w:drawing>
          <wp:anchor distT="0" distB="0" distL="114300" distR="114300" simplePos="0" relativeHeight="251846656" behindDoc="1" locked="0" layoutInCell="1" allowOverlap="1" wp14:anchorId="2146457F" wp14:editId="1FE4E724">
            <wp:simplePos x="0" y="0"/>
            <wp:positionH relativeFrom="margin">
              <wp:align>center</wp:align>
            </wp:positionH>
            <wp:positionV relativeFrom="paragraph">
              <wp:posOffset>115673</wp:posOffset>
            </wp:positionV>
            <wp:extent cx="5208270" cy="4533900"/>
            <wp:effectExtent l="0" t="0" r="0" b="0"/>
            <wp:wrapTight wrapText="bothSides">
              <wp:wrapPolygon edited="0">
                <wp:start x="1185" y="272"/>
                <wp:lineTo x="0" y="1724"/>
                <wp:lineTo x="0" y="20511"/>
                <wp:lineTo x="8217" y="20783"/>
                <wp:lineTo x="8533" y="21509"/>
                <wp:lineTo x="8612" y="21509"/>
                <wp:lineTo x="20541" y="21509"/>
                <wp:lineTo x="20620" y="21509"/>
                <wp:lineTo x="20936" y="20783"/>
                <wp:lineTo x="21015" y="16518"/>
                <wp:lineTo x="20778" y="16336"/>
                <wp:lineTo x="15880" y="14975"/>
                <wp:lineTo x="19988" y="14975"/>
                <wp:lineTo x="21094" y="14703"/>
                <wp:lineTo x="20857" y="1906"/>
                <wp:lineTo x="21331" y="726"/>
                <wp:lineTo x="21094" y="545"/>
                <wp:lineTo x="19277" y="272"/>
                <wp:lineTo x="1185" y="272"/>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70" cy="4533900"/>
                    </a:xfrm>
                    <a:prstGeom prst="rect">
                      <a:avLst/>
                    </a:prstGeom>
                    <a:noFill/>
                  </pic:spPr>
                </pic:pic>
              </a:graphicData>
            </a:graphic>
            <wp14:sizeRelH relativeFrom="margin">
              <wp14:pctWidth>0</wp14:pctWidth>
            </wp14:sizeRelH>
            <wp14:sizeRelV relativeFrom="margin">
              <wp14:pctHeight>0</wp14:pctHeight>
            </wp14:sizeRelV>
          </wp:anchor>
        </w:drawing>
      </w: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center"/>
        <w:rPr>
          <w:b/>
          <w:u w:val="single"/>
        </w:rPr>
      </w:pPr>
      <w:r w:rsidRPr="000A5336">
        <w:rPr>
          <w:b/>
          <w:u w:val="single"/>
        </w:rPr>
        <w:t xml:space="preserve">UML </w:t>
      </w:r>
      <w:r>
        <w:rPr>
          <w:b/>
          <w:u w:val="single"/>
        </w:rPr>
        <w:t xml:space="preserve">Activity </w:t>
      </w:r>
      <w:r w:rsidRPr="000A5336">
        <w:rPr>
          <w:b/>
          <w:u w:val="single"/>
        </w:rPr>
        <w:t xml:space="preserve">Diagram </w:t>
      </w:r>
    </w:p>
    <w:p w:rsidR="00E24FAC" w:rsidRPr="000A5336" w:rsidRDefault="00E24FAC" w:rsidP="00E24FAC">
      <w:pPr>
        <w:spacing w:after="0"/>
        <w:jc w:val="center"/>
        <w:rPr>
          <w:b/>
          <w:u w:val="single"/>
        </w:rPr>
      </w:pPr>
    </w:p>
    <w:p w:rsidR="00E24FAC" w:rsidRDefault="00E24FAC" w:rsidP="00E24FAC">
      <w:pPr>
        <w:spacing w:after="0"/>
        <w:jc w:val="center"/>
      </w:pPr>
    </w:p>
    <w:p w:rsidR="00E24FAC" w:rsidRDefault="00E24FAC" w:rsidP="00E24FAC">
      <w:pPr>
        <w:spacing w:after="0"/>
        <w:jc w:val="center"/>
      </w:pPr>
    </w:p>
    <w:p w:rsidR="00E24FAC" w:rsidRDefault="00E24FAC"/>
    <w:p w:rsidR="00E24FAC" w:rsidRDefault="00E24FAC"/>
    <w:p w:rsidR="00E24FAC" w:rsidRDefault="00E24FAC"/>
    <w:p w:rsidR="00E24FAC" w:rsidRDefault="00E24FAC"/>
    <w:p w:rsidR="00E24FAC" w:rsidRDefault="00E24FAC">
      <w:r>
        <w:rPr>
          <w:noProof/>
        </w:rPr>
        <w:drawing>
          <wp:anchor distT="0" distB="0" distL="114300" distR="114300" simplePos="0" relativeHeight="251847680" behindDoc="1" locked="0" layoutInCell="1" allowOverlap="1" wp14:anchorId="2B8406ED" wp14:editId="030A8A71">
            <wp:simplePos x="0" y="0"/>
            <wp:positionH relativeFrom="margin">
              <wp:align>center</wp:align>
            </wp:positionH>
            <wp:positionV relativeFrom="paragraph">
              <wp:posOffset>-1515110</wp:posOffset>
            </wp:positionV>
            <wp:extent cx="5260340" cy="3830320"/>
            <wp:effectExtent l="0" t="0" r="0" b="0"/>
            <wp:wrapTight wrapText="bothSides">
              <wp:wrapPolygon edited="0">
                <wp:start x="8370" y="0"/>
                <wp:lineTo x="2660" y="1289"/>
                <wp:lineTo x="1721" y="1611"/>
                <wp:lineTo x="0" y="2256"/>
                <wp:lineTo x="0" y="3330"/>
                <wp:lineTo x="1721" y="3653"/>
                <wp:lineTo x="1721" y="4082"/>
                <wp:lineTo x="14002" y="5371"/>
                <wp:lineTo x="11577" y="5694"/>
                <wp:lineTo x="8605" y="6338"/>
                <wp:lineTo x="8605" y="7520"/>
                <wp:lineTo x="10247" y="8809"/>
                <wp:lineTo x="10795" y="8809"/>
                <wp:lineTo x="10795" y="10528"/>
                <wp:lineTo x="1643" y="11602"/>
                <wp:lineTo x="1643" y="12999"/>
                <wp:lineTo x="1721" y="13966"/>
                <wp:lineTo x="3364" y="15684"/>
                <wp:lineTo x="2112" y="15792"/>
                <wp:lineTo x="1564" y="16329"/>
                <wp:lineTo x="1564" y="18370"/>
                <wp:lineTo x="4772" y="19122"/>
                <wp:lineTo x="8526" y="19122"/>
                <wp:lineTo x="7979" y="20841"/>
                <wp:lineTo x="8292" y="21485"/>
                <wp:lineTo x="19321" y="21485"/>
                <wp:lineTo x="19556" y="20841"/>
                <wp:lineTo x="19086" y="19122"/>
                <wp:lineTo x="19556" y="19122"/>
                <wp:lineTo x="20807" y="17833"/>
                <wp:lineTo x="20886" y="16007"/>
                <wp:lineTo x="19947" y="15792"/>
                <wp:lineTo x="13063" y="15362"/>
                <wp:lineTo x="12750" y="14288"/>
                <wp:lineTo x="5710" y="13966"/>
                <wp:lineTo x="7744" y="13321"/>
                <wp:lineTo x="7744" y="12462"/>
                <wp:lineTo x="14393" y="11924"/>
                <wp:lineTo x="14549" y="11280"/>
                <wp:lineTo x="10717" y="10528"/>
                <wp:lineTo x="10795" y="8809"/>
                <wp:lineTo x="16896" y="8809"/>
                <wp:lineTo x="19947" y="8272"/>
                <wp:lineTo x="19947" y="6338"/>
                <wp:lineTo x="19321" y="5694"/>
                <wp:lineTo x="18461" y="5371"/>
                <wp:lineTo x="18695" y="4619"/>
                <wp:lineTo x="18461" y="3653"/>
                <wp:lineTo x="21511" y="3545"/>
                <wp:lineTo x="21511" y="1934"/>
                <wp:lineTo x="21198" y="645"/>
                <wp:lineTo x="13141" y="0"/>
                <wp:lineTo x="8370" y="0"/>
              </wp:wrapPolygon>
            </wp:wrapTight>
            <wp:docPr id="958285510" name="Picture 95828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0340" cy="3830320"/>
                    </a:xfrm>
                    <a:prstGeom prst="rect">
                      <a:avLst/>
                    </a:prstGeom>
                    <a:noFill/>
                  </pic:spPr>
                </pic:pic>
              </a:graphicData>
            </a:graphic>
            <wp14:sizeRelH relativeFrom="margin">
              <wp14:pctWidth>0</wp14:pctWidth>
            </wp14:sizeRelH>
            <wp14:sizeRelV relativeFrom="margin">
              <wp14:pctHeight>0</wp14:pctHeight>
            </wp14:sizeRelV>
          </wp:anchor>
        </w:drawing>
      </w:r>
    </w:p>
    <w:p w:rsidR="00E24FAC" w:rsidRDefault="00E24FAC"/>
    <w:p w:rsidR="00E24FAC" w:rsidRDefault="00E24FAC"/>
    <w:p w:rsidR="00E24FAC" w:rsidRDefault="00E24FAC"/>
    <w:p w:rsidR="00E24FAC" w:rsidRDefault="00E24FAC"/>
    <w:p w:rsidR="00E24FAC" w:rsidRDefault="00E24FAC"/>
    <w:p w:rsidR="00E24FAC" w:rsidRDefault="00E24FAC"/>
    <w:p w:rsidR="0010479E" w:rsidRDefault="0010479E" w:rsidP="007E2205">
      <w:pPr>
        <w:spacing w:after="0"/>
        <w:jc w:val="both"/>
      </w:pPr>
    </w:p>
    <w:p w:rsidR="0067602B" w:rsidRDefault="0010479E" w:rsidP="0040637B">
      <w:pPr>
        <w:jc w:val="center"/>
        <w:rPr>
          <w:b/>
          <w:u w:val="single"/>
        </w:rPr>
      </w:pPr>
      <w:r>
        <w:br w:type="page"/>
      </w:r>
      <w:bookmarkStart w:id="1" w:name="RequirementsTable"/>
      <w:r w:rsidR="0067602B" w:rsidRPr="009034FF">
        <w:rPr>
          <w:b/>
          <w:u w:val="single"/>
        </w:rPr>
        <w:lastRenderedPageBreak/>
        <w:t>Requirements table:</w:t>
      </w:r>
    </w:p>
    <w:p w:rsidR="004D694B" w:rsidRDefault="004D694B" w:rsidP="002469B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22"/>
          <w:szCs w:val="22"/>
        </w:rPr>
        <w:t>The aim of the requirements table is to clearly layout the key elements that the business process or system must fulfil. The information in the first column acts as an identifier for each requirement so that they can be referenced in other documentation. The following column is a full description of the requirement. This is where the requirement itself is clearly defined and specified.  Following this is a column which states the type of requirement. There are four different types of requirement and they are defined as follows:</w:t>
      </w:r>
      <w:r>
        <w:rPr>
          <w:rStyle w:val="eop"/>
          <w:rFonts w:ascii="Calibri" w:hAnsi="Calibri" w:cs="Segoe UI"/>
          <w:sz w:val="22"/>
          <w:szCs w:val="22"/>
        </w:rPr>
        <w:t> </w:t>
      </w:r>
    </w:p>
    <w:p w:rsidR="004D694B" w:rsidRDefault="004D694B" w:rsidP="004D694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Segoe UI"/>
          <w:sz w:val="22"/>
          <w:szCs w:val="22"/>
        </w:rPr>
        <w:t> </w:t>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Business - </w:t>
      </w:r>
      <w:r w:rsidR="002C485C">
        <w:rPr>
          <w:rStyle w:val="normaltextrun"/>
          <w:rFonts w:ascii="Calibri" w:hAnsi="Calibri" w:cs="Segoe UI"/>
          <w:sz w:val="22"/>
          <w:szCs w:val="22"/>
        </w:rPr>
        <w:tab/>
      </w:r>
      <w:r w:rsidR="002C485C">
        <w:rPr>
          <w:rStyle w:val="normaltextrun"/>
          <w:rFonts w:ascii="Calibri" w:hAnsi="Calibri" w:cs="Segoe UI"/>
          <w:sz w:val="22"/>
          <w:szCs w:val="22"/>
        </w:rPr>
        <w:tab/>
      </w:r>
      <w:r w:rsidR="00960043">
        <w:rPr>
          <w:rStyle w:val="normaltextrun"/>
          <w:rFonts w:ascii="Calibri" w:hAnsi="Calibri" w:cs="Segoe UI"/>
          <w:sz w:val="22"/>
          <w:szCs w:val="22"/>
        </w:rPr>
        <w:t xml:space="preserve">Requirements that directly impact the business </w:t>
      </w:r>
      <w:proofErr w:type="gramStart"/>
      <w:r w:rsidR="00960043">
        <w:rPr>
          <w:rStyle w:val="normaltextrun"/>
          <w:rFonts w:ascii="Calibri" w:hAnsi="Calibri" w:cs="Segoe UI"/>
          <w:sz w:val="22"/>
          <w:szCs w:val="22"/>
        </w:rPr>
        <w:t>as a whole and</w:t>
      </w:r>
      <w:proofErr w:type="gramEnd"/>
      <w:r w:rsidR="00960043">
        <w:rPr>
          <w:rStyle w:val="normaltextrun"/>
          <w:rFonts w:ascii="Calibri" w:hAnsi="Calibri" w:cs="Segoe UI"/>
          <w:sz w:val="22"/>
          <w:szCs w:val="22"/>
        </w:rPr>
        <w:t xml:space="preserve"> are crucial to its operation</w:t>
      </w:r>
      <w:r w:rsidR="00531F05">
        <w:rPr>
          <w:rStyle w:val="normaltextrun"/>
          <w:rFonts w:ascii="Calibri" w:hAnsi="Calibri" w:cs="Segoe UI"/>
          <w:sz w:val="22"/>
          <w:szCs w:val="22"/>
        </w:rPr>
        <w:tab/>
      </w:r>
      <w:r w:rsidR="00531F05">
        <w:rPr>
          <w:rStyle w:val="normaltextrun"/>
          <w:rFonts w:ascii="Calibri" w:hAnsi="Calibri" w:cs="Segoe UI"/>
          <w:sz w:val="22"/>
          <w:szCs w:val="22"/>
        </w:rPr>
        <w:tab/>
      </w:r>
      <w:r w:rsidR="00531F05">
        <w:rPr>
          <w:rStyle w:val="normaltextrun"/>
          <w:rFonts w:ascii="Calibri" w:hAnsi="Calibri" w:cs="Segoe UI"/>
          <w:sz w:val="22"/>
          <w:szCs w:val="22"/>
        </w:rPr>
        <w:tab/>
      </w:r>
      <w:r w:rsidR="002D5F04">
        <w:rPr>
          <w:rStyle w:val="normaltextrun"/>
          <w:rFonts w:ascii="Calibri" w:hAnsi="Calibri" w:cs="Segoe UI"/>
          <w:sz w:val="22"/>
          <w:szCs w:val="22"/>
        </w:rPr>
        <w:t>(i.e. goals).</w:t>
      </w:r>
    </w:p>
    <w:p w:rsidR="00D6122F" w:rsidRDefault="004D694B" w:rsidP="00933B5D">
      <w:pPr>
        <w:pStyle w:val="paragraph"/>
        <w:spacing w:before="0" w:beforeAutospacing="0" w:after="0" w:afterAutospacing="0"/>
        <w:textAlignment w:val="baseline"/>
        <w:rPr>
          <w:rFonts w:ascii="Arial" w:hAnsi="Arial" w:cs="Arial"/>
          <w:color w:val="000000"/>
          <w:sz w:val="18"/>
          <w:szCs w:val="18"/>
          <w:shd w:val="clear" w:color="auto" w:fill="FFFFFF"/>
        </w:rPr>
      </w:pPr>
      <w:r>
        <w:rPr>
          <w:rStyle w:val="normaltextrun"/>
          <w:rFonts w:ascii="Calibri" w:hAnsi="Calibri" w:cs="Segoe UI"/>
          <w:sz w:val="22"/>
          <w:szCs w:val="22"/>
        </w:rPr>
        <w:t>Functional –</w:t>
      </w:r>
      <w:r w:rsidR="002C485C">
        <w:rPr>
          <w:rStyle w:val="normaltextrun"/>
          <w:rFonts w:ascii="Calibri" w:hAnsi="Calibri" w:cs="Segoe UI"/>
          <w:sz w:val="22"/>
          <w:szCs w:val="22"/>
        </w:rPr>
        <w:tab/>
      </w:r>
      <w:r w:rsidR="002C485C">
        <w:rPr>
          <w:rStyle w:val="normaltextrun"/>
          <w:rFonts w:ascii="Calibri" w:hAnsi="Calibri" w:cs="Segoe UI"/>
          <w:sz w:val="22"/>
          <w:szCs w:val="22"/>
        </w:rPr>
        <w:tab/>
      </w:r>
      <w:r w:rsidR="00D6122F" w:rsidRPr="0083559D">
        <w:rPr>
          <w:rFonts w:asciiTheme="minorHAnsi" w:hAnsiTheme="minorHAnsi" w:cstheme="minorHAnsi"/>
          <w:color w:val="000000"/>
          <w:sz w:val="22"/>
          <w:szCs w:val="22"/>
          <w:shd w:val="clear" w:color="auto" w:fill="FFFFFF"/>
        </w:rPr>
        <w:t>Functional requirements state what the system is required to </w:t>
      </w:r>
      <w:r w:rsidR="00D6122F" w:rsidRPr="0083559D">
        <w:rPr>
          <w:rFonts w:asciiTheme="minorHAnsi" w:hAnsiTheme="minorHAnsi" w:cstheme="minorHAnsi"/>
          <w:iCs/>
          <w:color w:val="000000"/>
          <w:sz w:val="22"/>
          <w:szCs w:val="22"/>
          <w:shd w:val="clear" w:color="auto" w:fill="FFFFFF"/>
        </w:rPr>
        <w:t>do</w:t>
      </w:r>
      <w:r w:rsidR="00D6122F" w:rsidRPr="0083559D">
        <w:rPr>
          <w:rFonts w:asciiTheme="minorHAnsi" w:hAnsiTheme="minorHAnsi" w:cstheme="minorHAnsi"/>
          <w:color w:val="000000"/>
          <w:sz w:val="22"/>
          <w:szCs w:val="22"/>
          <w:shd w:val="clear" w:color="auto" w:fill="FFFFFF"/>
        </w:rPr>
        <w:t>.</w:t>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Non-Functional -</w:t>
      </w:r>
      <w:r>
        <w:rPr>
          <w:rStyle w:val="eop"/>
          <w:rFonts w:ascii="Calibri" w:hAnsi="Calibri" w:cs="Segoe UI"/>
          <w:sz w:val="22"/>
          <w:szCs w:val="22"/>
        </w:rPr>
        <w:t> </w:t>
      </w:r>
      <w:r w:rsidR="002C485C">
        <w:rPr>
          <w:rStyle w:val="eop"/>
          <w:rFonts w:ascii="Calibri" w:hAnsi="Calibri" w:cs="Segoe UI"/>
          <w:sz w:val="22"/>
          <w:szCs w:val="22"/>
        </w:rPr>
        <w:tab/>
      </w:r>
      <w:r w:rsidR="003E5D73">
        <w:rPr>
          <w:rStyle w:val="eop"/>
          <w:rFonts w:ascii="Calibri" w:hAnsi="Calibri" w:cs="Segoe UI"/>
          <w:sz w:val="22"/>
          <w:szCs w:val="22"/>
        </w:rPr>
        <w:t>Requirements that do not have a direct impact on business.</w:t>
      </w:r>
    </w:p>
    <w:p w:rsidR="004D694B" w:rsidRDefault="004D694B" w:rsidP="00933B5D">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User – </w:t>
      </w:r>
      <w:r>
        <w:rPr>
          <w:rStyle w:val="eop"/>
          <w:rFonts w:ascii="Calibri" w:hAnsi="Calibri" w:cs="Segoe UI"/>
          <w:sz w:val="22"/>
          <w:szCs w:val="22"/>
        </w:rPr>
        <w:t> </w:t>
      </w:r>
      <w:r w:rsidR="002C485C">
        <w:rPr>
          <w:rStyle w:val="eop"/>
          <w:rFonts w:ascii="Calibri" w:hAnsi="Calibri" w:cs="Segoe UI"/>
          <w:sz w:val="22"/>
          <w:szCs w:val="22"/>
        </w:rPr>
        <w:tab/>
      </w:r>
      <w:r w:rsidR="002C485C">
        <w:rPr>
          <w:rStyle w:val="eop"/>
          <w:rFonts w:ascii="Calibri" w:hAnsi="Calibri" w:cs="Segoe UI"/>
          <w:sz w:val="22"/>
          <w:szCs w:val="22"/>
        </w:rPr>
        <w:tab/>
      </w:r>
      <w:r w:rsidR="002C485C">
        <w:rPr>
          <w:rStyle w:val="eop"/>
          <w:rFonts w:ascii="Calibri" w:hAnsi="Calibri" w:cs="Segoe UI"/>
          <w:sz w:val="22"/>
          <w:szCs w:val="22"/>
        </w:rPr>
        <w:tab/>
      </w:r>
      <w:r w:rsidR="002574C1">
        <w:rPr>
          <w:rStyle w:val="eop"/>
          <w:rFonts w:ascii="Calibri" w:hAnsi="Calibri" w:cs="Segoe UI"/>
          <w:sz w:val="22"/>
          <w:szCs w:val="22"/>
        </w:rPr>
        <w:t>Requirements that will directly affect the user.</w:t>
      </w:r>
    </w:p>
    <w:p w:rsidR="004D694B" w:rsidRDefault="004D694B" w:rsidP="00933B5D">
      <w:pPr>
        <w:pStyle w:val="paragraph"/>
        <w:spacing w:before="0" w:beforeAutospacing="0" w:after="0" w:afterAutospacing="0"/>
        <w:textAlignment w:val="baseline"/>
        <w:rPr>
          <w:rStyle w:val="eop"/>
          <w:rFonts w:ascii="Calibri" w:hAnsi="Calibri" w:cs="Segoe UI"/>
          <w:sz w:val="22"/>
          <w:szCs w:val="22"/>
        </w:rPr>
      </w:pPr>
    </w:p>
    <w:p w:rsidR="004D694B" w:rsidRDefault="004D694B" w:rsidP="002469B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22"/>
          <w:szCs w:val="22"/>
        </w:rPr>
        <w:t>The type of requirement also denotes the first letter of the ID (i.e. the first functional requirement would be FR1 and the third business requirement would be BR3). </w:t>
      </w:r>
      <w:r>
        <w:rPr>
          <w:rStyle w:val="eop"/>
          <w:rFonts w:ascii="Calibri" w:hAnsi="Calibri" w:cs="Segoe UI"/>
          <w:sz w:val="22"/>
          <w:szCs w:val="22"/>
        </w:rPr>
        <w:t> </w:t>
      </w:r>
    </w:p>
    <w:p w:rsidR="004D694B" w:rsidRDefault="004D694B" w:rsidP="002469B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22"/>
          <w:szCs w:val="22"/>
        </w:rPr>
        <w:t xml:space="preserve">The fourth column states the owner of the requirement which is the person whom </w:t>
      </w:r>
      <w:proofErr w:type="gramStart"/>
      <w:r>
        <w:rPr>
          <w:rStyle w:val="normaltextrun"/>
          <w:rFonts w:ascii="Calibri" w:hAnsi="Calibri" w:cs="Segoe UI"/>
          <w:sz w:val="22"/>
          <w:szCs w:val="22"/>
        </w:rPr>
        <w:t>is in charge of</w:t>
      </w:r>
      <w:proofErr w:type="gramEnd"/>
      <w:r>
        <w:rPr>
          <w:rStyle w:val="normaltextrun"/>
          <w:rFonts w:ascii="Calibri" w:hAnsi="Calibri" w:cs="Segoe UI"/>
          <w:sz w:val="22"/>
          <w:szCs w:val="22"/>
        </w:rPr>
        <w:t xml:space="preserve"> ensuring that the requirement is fulfilled and will have control over making sure it is implemented correctly.</w:t>
      </w:r>
      <w:r>
        <w:rPr>
          <w:rStyle w:val="eop"/>
          <w:rFonts w:ascii="Calibri" w:hAnsi="Calibri" w:cs="Segoe UI"/>
          <w:sz w:val="22"/>
          <w:szCs w:val="22"/>
        </w:rPr>
        <w:t> </w:t>
      </w:r>
    </w:p>
    <w:p w:rsidR="004D694B" w:rsidRDefault="004D694B" w:rsidP="002469B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22"/>
          <w:szCs w:val="22"/>
        </w:rPr>
        <w:t xml:space="preserve">The final column states the importance of the requirement. It informs the reader whether it is </w:t>
      </w:r>
      <w:proofErr w:type="gramStart"/>
      <w:r>
        <w:rPr>
          <w:rStyle w:val="normaltextrun"/>
          <w:rFonts w:ascii="Calibri" w:hAnsi="Calibri" w:cs="Segoe UI"/>
          <w:sz w:val="22"/>
          <w:szCs w:val="22"/>
        </w:rPr>
        <w:t>absolutely vital</w:t>
      </w:r>
      <w:proofErr w:type="gramEnd"/>
      <w:r>
        <w:rPr>
          <w:rStyle w:val="normaltextrun"/>
          <w:rFonts w:ascii="Calibri" w:hAnsi="Calibri" w:cs="Segoe UI"/>
          <w:sz w:val="22"/>
          <w:szCs w:val="22"/>
        </w:rPr>
        <w:t xml:space="preserve"> to the functioning of the system (</w:t>
      </w:r>
      <w:r>
        <w:rPr>
          <w:rStyle w:val="normaltextrun"/>
          <w:rFonts w:ascii="Calibri" w:hAnsi="Calibri" w:cs="Segoe UI"/>
          <w:i/>
          <w:iCs/>
          <w:sz w:val="22"/>
          <w:szCs w:val="22"/>
        </w:rPr>
        <w:t>must have</w:t>
      </w:r>
      <w:r>
        <w:rPr>
          <w:rStyle w:val="normaltextrun"/>
          <w:rFonts w:ascii="Calibri" w:hAnsi="Calibri" w:cs="Segoe UI"/>
          <w:sz w:val="22"/>
          <w:szCs w:val="22"/>
        </w:rPr>
        <w:t>), whether it is just a preferred option (</w:t>
      </w:r>
      <w:r>
        <w:rPr>
          <w:rStyle w:val="normaltextrun"/>
          <w:rFonts w:ascii="Calibri" w:hAnsi="Calibri" w:cs="Segoe UI"/>
          <w:i/>
          <w:iCs/>
          <w:sz w:val="22"/>
          <w:szCs w:val="22"/>
        </w:rPr>
        <w:t>should/could have</w:t>
      </w:r>
      <w:r>
        <w:rPr>
          <w:rStyle w:val="normaltextrun"/>
          <w:rFonts w:ascii="Calibri" w:hAnsi="Calibri" w:cs="Segoe UI"/>
          <w:sz w:val="22"/>
          <w:szCs w:val="22"/>
        </w:rPr>
        <w:t>) or even something that was considered but ultimately not feasible (</w:t>
      </w:r>
      <w:r>
        <w:rPr>
          <w:rStyle w:val="normaltextrun"/>
          <w:rFonts w:ascii="Calibri" w:hAnsi="Calibri" w:cs="Segoe UI"/>
          <w:i/>
          <w:iCs/>
          <w:sz w:val="22"/>
          <w:szCs w:val="22"/>
        </w:rPr>
        <w:t>won't have</w:t>
      </w:r>
      <w:r>
        <w:rPr>
          <w:rStyle w:val="normaltextrun"/>
          <w:rFonts w:ascii="Calibri" w:hAnsi="Calibri" w:cs="Segoe UI"/>
          <w:sz w:val="22"/>
          <w:szCs w:val="22"/>
        </w:rPr>
        <w:t>). </w:t>
      </w:r>
      <w:r>
        <w:rPr>
          <w:rStyle w:val="eop"/>
          <w:rFonts w:ascii="Calibri" w:hAnsi="Calibri" w:cs="Segoe UI"/>
          <w:sz w:val="22"/>
          <w:szCs w:val="22"/>
        </w:rPr>
        <w:t> </w:t>
      </w:r>
    </w:p>
    <w:p w:rsidR="004D694B" w:rsidRPr="004D694B" w:rsidRDefault="004D694B" w:rsidP="004D694B"/>
    <w:bookmarkEnd w:id="1"/>
    <w:p w:rsidR="0067602B" w:rsidRDefault="0067602B">
      <w:r>
        <w:br w:type="page"/>
      </w:r>
    </w:p>
    <w:p w:rsidR="0067602B" w:rsidRDefault="0067602B" w:rsidP="0067602B">
      <w:pPr>
        <w:sectPr w:rsidR="0067602B" w:rsidSect="00FC55EE">
          <w:pgSz w:w="11906" w:h="16838"/>
          <w:pgMar w:top="709" w:right="849" w:bottom="567" w:left="851" w:header="708" w:footer="708" w:gutter="0"/>
          <w:cols w:space="708"/>
          <w:docGrid w:linePitch="360"/>
        </w:sectPr>
      </w:pPr>
    </w:p>
    <w:p w:rsidR="0067602B" w:rsidRPr="009034FF" w:rsidRDefault="0067602B" w:rsidP="0067602B">
      <w:pPr>
        <w:spacing w:after="0"/>
        <w:rPr>
          <w:b/>
          <w:u w:val="single"/>
        </w:rPr>
      </w:pPr>
      <w:r w:rsidRPr="009034FF">
        <w:rPr>
          <w:b/>
          <w:u w:val="single"/>
        </w:rPr>
        <w:lastRenderedPageBreak/>
        <w:t>Requirements table:</w:t>
      </w:r>
    </w:p>
    <w:p w:rsidR="009034FF" w:rsidRDefault="009034FF" w:rsidP="009034FF">
      <w:pPr>
        <w:spacing w:after="0"/>
      </w:pPr>
    </w:p>
    <w:tbl>
      <w:tblPr>
        <w:tblStyle w:val="GridTable4"/>
        <w:tblW w:w="15446" w:type="dxa"/>
        <w:tblLook w:val="04A0" w:firstRow="1" w:lastRow="0" w:firstColumn="1" w:lastColumn="0" w:noHBand="0" w:noVBand="1"/>
      </w:tblPr>
      <w:tblGrid>
        <w:gridCol w:w="988"/>
        <w:gridCol w:w="7938"/>
        <w:gridCol w:w="1701"/>
        <w:gridCol w:w="2693"/>
        <w:gridCol w:w="2126"/>
      </w:tblGrid>
      <w:tr w:rsidR="00847088" w:rsidTr="00C9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9827DB" w:rsidRDefault="009827DB">
            <w:r>
              <w:t>Reqt ID</w:t>
            </w:r>
          </w:p>
        </w:tc>
        <w:tc>
          <w:tcPr>
            <w:tcW w:w="7938"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Requirement</w:t>
            </w:r>
          </w:p>
        </w:tc>
        <w:tc>
          <w:tcPr>
            <w:tcW w:w="1701"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Type</w:t>
            </w:r>
          </w:p>
        </w:tc>
        <w:tc>
          <w:tcPr>
            <w:tcW w:w="2693"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 xml:space="preserve">Owner </w:t>
            </w:r>
          </w:p>
        </w:tc>
        <w:tc>
          <w:tcPr>
            <w:tcW w:w="2126"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Priority</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 w:name="FR1"/>
            <w:r w:rsidRPr="00595CA0">
              <w:rPr>
                <w:rFonts w:ascii="Calibri" w:eastAsia="Times New Roman" w:hAnsi="Calibri" w:cs="Segoe UI"/>
                <w:lang w:eastAsia="en-GB"/>
              </w:rPr>
              <w:t>FR1 </w:t>
            </w:r>
            <w:bookmarkEnd w:id="2"/>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must insert a credit/debit card and enter a unique PIN to access their account (ATM).</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Customer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3" w:name="BR1"/>
            <w:r w:rsidRPr="00595CA0">
              <w:rPr>
                <w:rFonts w:ascii="Calibri" w:eastAsia="Times New Roman" w:hAnsi="Calibri" w:cs="Segoe UI"/>
                <w:lang w:eastAsia="en-GB"/>
              </w:rPr>
              <w:t>BR1 </w:t>
            </w:r>
            <w:bookmarkEnd w:id="3"/>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Indemnify companies from prosecution from the government.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CLO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4" w:name="BR2"/>
            <w:r w:rsidRPr="00595CA0">
              <w:rPr>
                <w:rFonts w:ascii="Calibri" w:eastAsia="Times New Roman" w:hAnsi="Calibri" w:cs="Segoe UI"/>
                <w:lang w:eastAsia="en-GB"/>
              </w:rPr>
              <w:t>BR2 </w:t>
            </w:r>
            <w:bookmarkEnd w:id="4"/>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ATM’s installed on the premises of the stores.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r w:rsidRPr="00595CA0">
              <w:rPr>
                <w:rFonts w:ascii="Calibri" w:eastAsia="Times New Roman" w:hAnsi="Calibri" w:cs="Segoe UI"/>
                <w:lang w:eastAsia="en-GB"/>
              </w:rPr>
              <w:t>BR3 </w:t>
            </w:r>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Set up regular collections of cash from the ATM’s by the armoured trucks.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Transport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5" w:name="FR2"/>
            <w:r w:rsidRPr="00595CA0">
              <w:rPr>
                <w:rFonts w:ascii="Calibri" w:eastAsia="Times New Roman" w:hAnsi="Calibri" w:cs="Segoe UI"/>
                <w:lang w:eastAsia="en-GB"/>
              </w:rPr>
              <w:t>FR2 </w:t>
            </w:r>
            <w:bookmarkEnd w:id="5"/>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E326C1">
              <w:rPr>
                <w:rFonts w:ascii="Calibri" w:eastAsia="Times New Roman" w:hAnsi="Calibri" w:cs="Segoe UI"/>
                <w:color w:val="000000"/>
                <w:highlight w:val="lightGray"/>
                <w:shd w:val="clear" w:color="auto" w:fill="FFFFFF"/>
                <w:lang w:eastAsia="en-GB"/>
              </w:rPr>
              <w:t>ATM's must accept cash deposits from user</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Engineering manager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6" w:name="FR3"/>
            <w:r w:rsidRPr="00595CA0">
              <w:rPr>
                <w:rFonts w:ascii="Calibri" w:eastAsia="Times New Roman" w:hAnsi="Calibri" w:cs="Segoe UI"/>
                <w:lang w:eastAsia="en-GB"/>
              </w:rPr>
              <w:t>FR3 </w:t>
            </w:r>
            <w:bookmarkEnd w:id="6"/>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color w:val="000000"/>
                <w:lang w:eastAsia="en-GB"/>
              </w:rPr>
              <w:t>ATM's must pay out cash when user withdraws from account. Card is returned to user and is logged out at the end of transaction.</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7" w:name="FR4"/>
            <w:r w:rsidRPr="00595CA0">
              <w:rPr>
                <w:rFonts w:ascii="Calibri" w:eastAsia="Times New Roman" w:hAnsi="Calibri" w:cs="Segoe UI"/>
                <w:lang w:eastAsia="en-GB"/>
              </w:rPr>
              <w:t>FR4 </w:t>
            </w:r>
            <w:bookmarkEnd w:id="7"/>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E326C1">
              <w:rPr>
                <w:rFonts w:ascii="Calibri" w:eastAsia="Times New Roman" w:hAnsi="Calibri" w:cs="Segoe UI"/>
                <w:color w:val="000000"/>
                <w:highlight w:val="lightGray"/>
                <w:shd w:val="clear" w:color="auto" w:fill="FFFFFF"/>
                <w:lang w:eastAsia="en-GB"/>
              </w:rPr>
              <w:t>ATM's must communicate with bank server to update customers’ accounts after </w:t>
            </w:r>
            <w:r w:rsidR="00CF329A" w:rsidRPr="00E326C1">
              <w:rPr>
                <w:rFonts w:ascii="Calibri" w:eastAsia="Times New Roman" w:hAnsi="Calibri" w:cs="Segoe UI"/>
                <w:color w:val="000000"/>
                <w:highlight w:val="lightGray"/>
                <w:shd w:val="clear" w:color="auto" w:fill="FFFFFF"/>
                <w:lang w:eastAsia="en-GB"/>
              </w:rPr>
              <w:t>a transaction</w:t>
            </w:r>
            <w:r w:rsidRPr="00E326C1">
              <w:rPr>
                <w:rFonts w:ascii="Calibri" w:eastAsia="Times New Roman" w:hAnsi="Calibri" w:cs="Segoe UI"/>
                <w:color w:val="000000"/>
                <w:highlight w:val="lightGray"/>
                <w:shd w:val="clear" w:color="auto" w:fill="FFFFFF"/>
                <w:lang w:eastAsia="en-GB"/>
              </w:rPr>
              <w:t xml:space="preserve"> has been made</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8" w:name="QR1"/>
            <w:r w:rsidRPr="00595CA0">
              <w:rPr>
                <w:rFonts w:ascii="Calibri" w:eastAsia="Times New Roman" w:hAnsi="Calibri" w:cs="Segoe UI"/>
                <w:lang w:eastAsia="en-GB"/>
              </w:rPr>
              <w:t>QR1 </w:t>
            </w:r>
            <w:bookmarkEnd w:id="8"/>
          </w:p>
        </w:tc>
        <w:tc>
          <w:tcPr>
            <w:tcW w:w="7938" w:type="dxa"/>
            <w:hideMark/>
          </w:tcPr>
          <w:p w:rsidR="000D0577" w:rsidRPr="009F6DC1" w:rsidRDefault="009F6DC1"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Segoe UI" w:eastAsia="Times New Roman" w:hAnsi="Segoe UI" w:cs="Segoe UI"/>
                <w:sz w:val="18"/>
                <w:szCs w:val="18"/>
                <w:lang w:eastAsia="en-GB"/>
              </w:rPr>
              <w:t>Within 25 seconds.</w:t>
            </w:r>
          </w:p>
        </w:tc>
        <w:tc>
          <w:tcPr>
            <w:tcW w:w="1701"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Calibri" w:eastAsia="Times New Roman" w:hAnsi="Calibri" w:cs="Segoe UI"/>
                <w:lang w:eastAsia="en-GB"/>
              </w:rPr>
              <w:t>Functional</w:t>
            </w:r>
            <w:r w:rsidR="000D0577" w:rsidRPr="00595CA0">
              <w:rPr>
                <w:rFonts w:ascii="Calibri" w:eastAsia="Times New Roman" w:hAnsi="Calibri" w:cs="Segoe UI"/>
                <w:lang w:eastAsia="en-GB"/>
              </w:rPr>
              <w:t> </w:t>
            </w:r>
          </w:p>
        </w:tc>
        <w:tc>
          <w:tcPr>
            <w:tcW w:w="2693"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Calibri" w:eastAsia="Times New Roman" w:hAnsi="Calibri" w:cs="Segoe UI"/>
                <w:lang w:eastAsia="en-GB"/>
              </w:rPr>
              <w:t>Customer</w:t>
            </w:r>
          </w:p>
        </w:tc>
        <w:tc>
          <w:tcPr>
            <w:tcW w:w="2126"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Segoe UI" w:eastAsia="Times New Roman" w:hAnsi="Segoe UI" w:cs="Segoe UI"/>
                <w:sz w:val="18"/>
                <w:szCs w:val="18"/>
                <w:lang w:eastAsia="en-GB"/>
              </w:rPr>
              <w:t>Should have</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9" w:name="UR1"/>
            <w:r w:rsidRPr="00595CA0">
              <w:rPr>
                <w:rFonts w:ascii="Calibri" w:eastAsia="Times New Roman" w:hAnsi="Calibri" w:cs="Segoe UI"/>
                <w:lang w:eastAsia="en-GB"/>
              </w:rPr>
              <w:t>UR1 </w:t>
            </w:r>
            <w:bookmarkEnd w:id="9"/>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After the customer selects the balance enquiry option, their account balance needs to be displayed on the screen.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0" w:name="FR5"/>
            <w:r w:rsidRPr="00595CA0">
              <w:rPr>
                <w:rFonts w:ascii="Calibri" w:eastAsia="Times New Roman" w:hAnsi="Calibri" w:cs="Segoe UI"/>
                <w:lang w:eastAsia="en-GB"/>
              </w:rPr>
              <w:t>FR5 </w:t>
            </w:r>
            <w:bookmarkEnd w:id="10"/>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Bank must be notified when ATM funds are above or below a certain amount.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Could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1" w:name="FR6"/>
            <w:r w:rsidRPr="00595CA0">
              <w:rPr>
                <w:rFonts w:ascii="Calibri" w:eastAsia="Times New Roman" w:hAnsi="Calibri" w:cs="Segoe UI"/>
                <w:lang w:eastAsia="en-GB"/>
              </w:rPr>
              <w:t>FR6 </w:t>
            </w:r>
            <w:bookmarkEnd w:id="11"/>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ATM must check whether the user has enough funds in his account. If the amount the user requests to withdraw results in their account balance dropping below £0, the ATM must deny the transaction, inform the user and not release any funds.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2" w:name="FR7"/>
            <w:r w:rsidRPr="00595CA0">
              <w:rPr>
                <w:rFonts w:ascii="Calibri" w:eastAsia="Times New Roman" w:hAnsi="Calibri" w:cs="Segoe UI"/>
                <w:lang w:eastAsia="en-GB"/>
              </w:rPr>
              <w:t>FR7 </w:t>
            </w:r>
            <w:bookmarkEnd w:id="12"/>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notify bank of every transaction.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3" w:name="FR8"/>
            <w:r w:rsidRPr="00595CA0">
              <w:rPr>
                <w:rFonts w:ascii="Calibri" w:eastAsia="Times New Roman" w:hAnsi="Calibri" w:cs="Segoe UI"/>
                <w:lang w:eastAsia="en-GB"/>
              </w:rPr>
              <w:t>FR8 </w:t>
            </w:r>
            <w:bookmarkEnd w:id="13"/>
          </w:p>
        </w:tc>
        <w:tc>
          <w:tcPr>
            <w:tcW w:w="7938" w:type="dxa"/>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notify bank when unloaded by security vans. </w:t>
            </w:r>
          </w:p>
        </w:tc>
        <w:tc>
          <w:tcPr>
            <w:tcW w:w="1701"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4" w:name="QR2"/>
            <w:r w:rsidRPr="00595CA0">
              <w:rPr>
                <w:rFonts w:ascii="Calibri" w:eastAsia="Times New Roman" w:hAnsi="Calibri" w:cs="Segoe UI"/>
                <w:lang w:eastAsia="en-GB"/>
              </w:rPr>
              <w:t>QR2 </w:t>
            </w:r>
            <w:bookmarkEnd w:id="14"/>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verify notes are genuine.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Non-functional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5" w:name="BR3"/>
            <w:r w:rsidRPr="00595CA0">
              <w:rPr>
                <w:rFonts w:ascii="Calibri" w:eastAsia="Times New Roman" w:hAnsi="Calibri" w:cs="Segoe UI"/>
                <w:lang w:eastAsia="en-GB"/>
              </w:rPr>
              <w:t>BR3 </w:t>
            </w:r>
            <w:bookmarkEnd w:id="15"/>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Create an online banking service.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6" w:name="FR9"/>
            <w:r w:rsidRPr="00595CA0">
              <w:rPr>
                <w:rFonts w:ascii="Calibri" w:eastAsia="Times New Roman" w:hAnsi="Calibri" w:cs="Segoe UI"/>
                <w:lang w:eastAsia="en-GB"/>
              </w:rPr>
              <w:t>FR9 </w:t>
            </w:r>
            <w:bookmarkEnd w:id="16"/>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software must allow the user to set up a standing order to a payee's bank account for a specific date.</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7" w:name="FR10"/>
            <w:r w:rsidRPr="00595CA0">
              <w:rPr>
                <w:rFonts w:ascii="Calibri" w:eastAsia="Times New Roman" w:hAnsi="Calibri" w:cs="Segoe UI"/>
                <w:lang w:eastAsia="en-GB"/>
              </w:rPr>
              <w:t>FR10 </w:t>
            </w:r>
            <w:bookmarkEnd w:id="17"/>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software must allow external companies to arrange for regular direct debit payments from a payer's account to be made to the company account on a specific date. The payer needs to have accepted and confirmed the direct debit before the payment is setup.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8" w:name="FR11"/>
            <w:r w:rsidRPr="00595CA0">
              <w:rPr>
                <w:rFonts w:ascii="Calibri" w:eastAsia="Times New Roman" w:hAnsi="Calibri" w:cs="Segoe UI"/>
                <w:lang w:eastAsia="en-GB"/>
              </w:rPr>
              <w:t>FR11 </w:t>
            </w:r>
            <w:bookmarkEnd w:id="18"/>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On the date specified, the bank sends the funds from the user's bank account to the payee's bank account according to the standing order or direct debit already in place. The payment is given an ID number so details of the payment can be later found and linked to (for example, an account statement)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9" w:name="UR2"/>
            <w:r w:rsidRPr="00595CA0">
              <w:rPr>
                <w:rFonts w:ascii="Calibri" w:eastAsia="Times New Roman" w:hAnsi="Calibri" w:cs="Segoe UI"/>
                <w:lang w:eastAsia="en-GB"/>
              </w:rPr>
              <w:t>UR2 </w:t>
            </w:r>
            <w:bookmarkEnd w:id="19"/>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service must allow users to view their account balance online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0" w:name="UR3"/>
            <w:r w:rsidRPr="00595CA0">
              <w:rPr>
                <w:rFonts w:ascii="Calibri" w:eastAsia="Times New Roman" w:hAnsi="Calibri" w:cs="Segoe UI"/>
                <w:lang w:eastAsia="en-GB"/>
              </w:rPr>
              <w:lastRenderedPageBreak/>
              <w:t>UR3 </w:t>
            </w:r>
            <w:bookmarkEnd w:id="20"/>
          </w:p>
        </w:tc>
        <w:tc>
          <w:tcPr>
            <w:tcW w:w="7938" w:type="dxa"/>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user must be able to view account statements showing all financial transactions between specific dates. </w:t>
            </w:r>
          </w:p>
        </w:tc>
        <w:tc>
          <w:tcPr>
            <w:tcW w:w="1701"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w:t>
            </w:r>
          </w:p>
        </w:tc>
        <w:tc>
          <w:tcPr>
            <w:tcW w:w="2693"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1" w:name="FR12"/>
            <w:r w:rsidRPr="00595CA0">
              <w:rPr>
                <w:rFonts w:ascii="Calibri" w:eastAsia="Times New Roman" w:hAnsi="Calibri" w:cs="Segoe UI"/>
                <w:lang w:eastAsia="en-GB"/>
              </w:rPr>
              <w:t>FR12 </w:t>
            </w:r>
            <w:bookmarkEnd w:id="21"/>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service must verify the user using a password and unique token codes (number generator) to allow the user access to their account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Customer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2" w:name="FR13"/>
            <w:r w:rsidRPr="00595CA0">
              <w:rPr>
                <w:rFonts w:ascii="Calibri" w:eastAsia="Times New Roman" w:hAnsi="Calibri" w:cs="Segoe UI"/>
                <w:lang w:eastAsia="en-GB"/>
              </w:rPr>
              <w:t>FR13 </w:t>
            </w:r>
            <w:bookmarkEnd w:id="22"/>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 xml:space="preserve">Token device should generate unique number when activated. When this code submitted to the bank server via the website, the bank server </w:t>
            </w:r>
            <w:proofErr w:type="gramStart"/>
            <w:r w:rsidRPr="00595CA0">
              <w:rPr>
                <w:rFonts w:ascii="Calibri" w:eastAsia="Times New Roman" w:hAnsi="Calibri" w:cs="Segoe UI"/>
                <w:lang w:eastAsia="en-GB"/>
              </w:rPr>
              <w:t>is able to</w:t>
            </w:r>
            <w:proofErr w:type="gramEnd"/>
            <w:r w:rsidRPr="00595CA0">
              <w:rPr>
                <w:rFonts w:ascii="Calibri" w:eastAsia="Times New Roman" w:hAnsi="Calibri" w:cs="Segoe UI"/>
                <w:lang w:eastAsia="en-GB"/>
              </w:rPr>
              <w:t xml:space="preserve"> identify the user from their unique token code, along with other credentials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Non-functional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bl>
    <w:p w:rsidR="009034FF" w:rsidRDefault="009034FF" w:rsidP="009034FF">
      <w:pPr>
        <w:spacing w:after="0"/>
      </w:pPr>
    </w:p>
    <w:p w:rsidR="00633030" w:rsidRDefault="0040637B">
      <w:pPr>
        <w:sectPr w:rsidR="00633030" w:rsidSect="00847088">
          <w:pgSz w:w="16838" w:h="11906" w:orient="landscape"/>
          <w:pgMar w:top="851" w:right="709" w:bottom="849" w:left="567" w:header="708" w:footer="708" w:gutter="0"/>
          <w:cols w:space="708"/>
          <w:docGrid w:linePitch="360"/>
        </w:sectPr>
      </w:pPr>
      <w:r>
        <w:br w:type="page"/>
      </w:r>
    </w:p>
    <w:p w:rsidR="00633030" w:rsidRDefault="00633030" w:rsidP="00633030">
      <w:pPr>
        <w:jc w:val="center"/>
        <w:rPr>
          <w:b/>
          <w:u w:val="single"/>
        </w:rPr>
      </w:pPr>
      <w:bookmarkStart w:id="23" w:name="RequirementsSpecificationTable"/>
      <w:r w:rsidRPr="009034FF">
        <w:rPr>
          <w:b/>
          <w:u w:val="single"/>
        </w:rPr>
        <w:lastRenderedPageBreak/>
        <w:t>Requirements specification table:</w:t>
      </w:r>
    </w:p>
    <w:bookmarkEnd w:id="23"/>
    <w:p w:rsidR="00633030" w:rsidRDefault="00633030" w:rsidP="00633030">
      <w:pPr>
        <w:spacing w:after="0"/>
      </w:pPr>
    </w:p>
    <w:p w:rsidR="00633030" w:rsidRDefault="00633030" w:rsidP="006B2879">
      <w:pPr>
        <w:jc w:val="both"/>
      </w:pPr>
      <w:r>
        <w:t>Requirement specifications describe the functionality of a system’s software and provide instructions to aid in the development process</w:t>
      </w:r>
      <w:hyperlink w:anchor="RequirementsSpecificationTableRef" w:history="1">
        <w:r w:rsidRPr="006B2879">
          <w:rPr>
            <w:rStyle w:val="Hyperlink"/>
            <w:sz w:val="24"/>
            <w:vertAlign w:val="superscript"/>
          </w:rPr>
          <w:t>3</w:t>
        </w:r>
      </w:hyperlink>
      <w:r>
        <w:t>. Often these specifications are documented in a large, detailed textual document, which can be misinterpreted due the size and complexity. Displaying the information in a table provides the benefit of having all information for specific requirements in one place, and illustrate point with visual aids such as diagrams and models to add clarity to the requirement.</w:t>
      </w:r>
    </w:p>
    <w:p w:rsidR="00633030" w:rsidRDefault="00633030" w:rsidP="006B2879">
      <w:pPr>
        <w:jc w:val="both"/>
      </w:pPr>
      <w:r>
        <w:t>The following table provides the key information for each requirement. Only functional and user requirements are included in specification requirements table, as these are the most relevant for the software development process.</w:t>
      </w:r>
    </w:p>
    <w:p w:rsidR="00633030" w:rsidRDefault="00633030" w:rsidP="00196879">
      <w:pPr>
        <w:spacing w:after="0"/>
      </w:pPr>
      <w:r>
        <w:t>The nine columns in this table are:</w:t>
      </w:r>
    </w:p>
    <w:p w:rsidR="00633030" w:rsidRDefault="00633030" w:rsidP="00196879">
      <w:pPr>
        <w:pStyle w:val="ListParagraph"/>
        <w:numPr>
          <w:ilvl w:val="0"/>
          <w:numId w:val="16"/>
        </w:numPr>
        <w:spacing w:after="0" w:line="259" w:lineRule="auto"/>
      </w:pPr>
      <w:r>
        <w:t>Reqt ID: Each requirement has a unique ID to identify the requirement</w:t>
      </w:r>
    </w:p>
    <w:p w:rsidR="00633030" w:rsidRDefault="00633030" w:rsidP="00633030">
      <w:pPr>
        <w:pStyle w:val="ListParagraph"/>
        <w:numPr>
          <w:ilvl w:val="0"/>
          <w:numId w:val="16"/>
        </w:numPr>
        <w:spacing w:after="160" w:line="259" w:lineRule="auto"/>
      </w:pPr>
      <w:r>
        <w:t>Requirement: A description of the requirement</w:t>
      </w:r>
    </w:p>
    <w:p w:rsidR="00633030" w:rsidRDefault="00633030" w:rsidP="00633030">
      <w:pPr>
        <w:pStyle w:val="ListParagraph"/>
        <w:numPr>
          <w:ilvl w:val="0"/>
          <w:numId w:val="16"/>
        </w:numPr>
        <w:spacing w:after="160" w:line="259" w:lineRule="auto"/>
      </w:pPr>
      <w:r>
        <w:t>Data: All data required for the process/requirement, this will often overlap with input and output</w:t>
      </w:r>
    </w:p>
    <w:p w:rsidR="00633030" w:rsidRDefault="00633030" w:rsidP="00633030">
      <w:pPr>
        <w:pStyle w:val="ListParagraph"/>
        <w:numPr>
          <w:ilvl w:val="0"/>
          <w:numId w:val="16"/>
        </w:numPr>
        <w:spacing w:after="160" w:line="259" w:lineRule="auto"/>
      </w:pPr>
      <w:r>
        <w:t xml:space="preserve">Process: A description of how the requirement is performed as a process from start to finish. Many of the requirement processes below reference data models attached to this document. </w:t>
      </w:r>
    </w:p>
    <w:p w:rsidR="00633030" w:rsidRDefault="00633030" w:rsidP="00633030">
      <w:pPr>
        <w:pStyle w:val="ListParagraph"/>
        <w:numPr>
          <w:ilvl w:val="0"/>
          <w:numId w:val="16"/>
        </w:numPr>
        <w:spacing w:after="160" w:line="259" w:lineRule="auto"/>
      </w:pPr>
      <w:r>
        <w:t>Inputs: Data that is passed into the software, this can be inputted by a user or from another process, for example, the user entering their PIN in an ATM.</w:t>
      </w:r>
    </w:p>
    <w:p w:rsidR="00633030" w:rsidRDefault="00633030" w:rsidP="00633030">
      <w:pPr>
        <w:pStyle w:val="ListParagraph"/>
        <w:numPr>
          <w:ilvl w:val="0"/>
          <w:numId w:val="16"/>
        </w:numPr>
        <w:spacing w:after="160" w:line="259" w:lineRule="auto"/>
      </w:pPr>
      <w:r>
        <w:t>Outputs: The resulting data involved in a process, for example</w:t>
      </w:r>
      <w:del w:id="24" w:author="Greg Stroud (student)" w:date="2017-12-07T20:29:00Z">
        <w:r w:rsidDel="005B4DF4">
          <w:delText>,</w:delText>
        </w:r>
      </w:del>
      <w:r>
        <w:t xml:space="preserve"> if a customer requests to view their account balance, the output would be the system displaying the account balance on the screen.</w:t>
      </w:r>
    </w:p>
    <w:p w:rsidR="00633030" w:rsidRDefault="00633030" w:rsidP="00633030">
      <w:pPr>
        <w:pStyle w:val="ListParagraph"/>
        <w:numPr>
          <w:ilvl w:val="0"/>
          <w:numId w:val="16"/>
        </w:numPr>
        <w:spacing w:after="160" w:line="259" w:lineRule="auto"/>
      </w:pPr>
      <w:r>
        <w:t>Dependencies: Any other requirements which must happen before, or which may affect the process of the specific requirement, for example, the customer must be logged on to view their account balance.</w:t>
      </w:r>
    </w:p>
    <w:p w:rsidR="00633030" w:rsidRDefault="00633030" w:rsidP="00633030">
      <w:pPr>
        <w:pStyle w:val="ListParagraph"/>
        <w:numPr>
          <w:ilvl w:val="0"/>
          <w:numId w:val="16"/>
        </w:numPr>
        <w:spacing w:after="160" w:line="259" w:lineRule="auto"/>
      </w:pPr>
      <w:r>
        <w:t>Quality: The quality (non-functional) requirements which are relevant to the specific requirement, such as speed, reliability, usability.</w:t>
      </w:r>
    </w:p>
    <w:p w:rsidR="00633030" w:rsidRDefault="00633030" w:rsidP="00633030">
      <w:pPr>
        <w:pStyle w:val="ListParagraph"/>
        <w:numPr>
          <w:ilvl w:val="0"/>
          <w:numId w:val="16"/>
        </w:numPr>
        <w:spacing w:after="160" w:line="259" w:lineRule="auto"/>
      </w:pPr>
      <w:r>
        <w:t>Priority: The priority assigned to the requirement from the previous table seen in section 4.</w:t>
      </w:r>
    </w:p>
    <w:p w:rsidR="00196879" w:rsidRDefault="00196879" w:rsidP="006B2879">
      <w:pPr>
        <w:jc w:val="both"/>
      </w:pPr>
    </w:p>
    <w:p w:rsidR="00633030" w:rsidRDefault="00633030" w:rsidP="006B2879">
      <w:pPr>
        <w:jc w:val="both"/>
      </w:pPr>
      <w:r>
        <w:t xml:space="preserve">Take for example FR7, first identifies the requirement with the ID. The requirement stated the ATM must notify the bank after every transaction. The data involved contains details about the account, the withdrawal, the address where the information must be sent and the time and date of the transaction. The process is described, and two data models are referenced for further instruction. The input in this case is the amount of cash withdrawn or deposited. The output is information sent to the bank server: amount withdrawn or deposited, where it is being sent, the account number of the user making the transaction etc. FR7 does have dependencies, it is dependent on there being a transaction (FR2 or FR3) for this information to be sent. A quality associated with this process is reliability, as the data must be correct otherwise the wrong amount of funds could be added or taken from the user’s account. Another quality which is important for this process is speed, as if this information is not updated quickly, their account could show </w:t>
      </w:r>
      <w:proofErr w:type="gramStart"/>
      <w:r>
        <w:t>more or less funds</w:t>
      </w:r>
      <w:proofErr w:type="gramEnd"/>
      <w:r>
        <w:t xml:space="preserve"> than the user actually has in their account. Finally, the priority is which was previously assigned when creating the requirement.</w:t>
      </w:r>
    </w:p>
    <w:p w:rsidR="0040637B" w:rsidRDefault="0040637B"/>
    <w:p w:rsidR="00917439" w:rsidRDefault="00917439" w:rsidP="009034FF">
      <w:pPr>
        <w:spacing w:after="0"/>
        <w:jc w:val="center"/>
        <w:sectPr w:rsidR="00917439" w:rsidSect="00633030">
          <w:pgSz w:w="11906" w:h="16838"/>
          <w:pgMar w:top="709" w:right="849" w:bottom="567" w:left="851" w:header="708" w:footer="708" w:gutter="0"/>
          <w:cols w:space="708"/>
          <w:docGrid w:linePitch="360"/>
        </w:sectPr>
      </w:pPr>
    </w:p>
    <w:p w:rsidR="001827A5" w:rsidRDefault="00962711" w:rsidP="00DE6F53">
      <w:pPr>
        <w:spacing w:after="0"/>
        <w:jc w:val="center"/>
        <w:rPr>
          <w:b/>
          <w:u w:val="single"/>
        </w:rPr>
      </w:pPr>
      <w:bookmarkStart w:id="25" w:name="RequirementsSpecificationsTable"/>
      <w:r>
        <w:rPr>
          <w:b/>
          <w:u w:val="single"/>
        </w:rPr>
        <w:lastRenderedPageBreak/>
        <w:t>Requirements Specifications Table</w:t>
      </w:r>
      <w:r w:rsidRPr="00B1079B">
        <w:rPr>
          <w:b/>
          <w:u w:val="single"/>
        </w:rPr>
        <w:t>:</w:t>
      </w:r>
      <w:bookmarkEnd w:id="25"/>
    </w:p>
    <w:tbl>
      <w:tblPr>
        <w:tblStyle w:val="GridTable4"/>
        <w:tblW w:w="15755" w:type="dxa"/>
        <w:tblLook w:val="04A0" w:firstRow="1" w:lastRow="0" w:firstColumn="1" w:lastColumn="0" w:noHBand="0" w:noVBand="1"/>
      </w:tblPr>
      <w:tblGrid>
        <w:gridCol w:w="988"/>
        <w:gridCol w:w="1927"/>
        <w:gridCol w:w="1927"/>
        <w:gridCol w:w="2099"/>
        <w:gridCol w:w="1843"/>
        <w:gridCol w:w="1839"/>
        <w:gridCol w:w="1565"/>
        <w:gridCol w:w="2296"/>
        <w:gridCol w:w="1271"/>
      </w:tblGrid>
      <w:tr w:rsidR="00705C1C" w:rsidTr="00705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D62C8F" w:rsidRDefault="00A154B3" w:rsidP="00A154B3">
            <w:pPr>
              <w:rPr>
                <w:b w:val="0"/>
                <w:bCs w:val="0"/>
              </w:rPr>
            </w:pPr>
            <w:bookmarkStart w:id="26" w:name="References"/>
            <w:r w:rsidRPr="516822C9">
              <w:rPr>
                <w:b w:val="0"/>
                <w:bCs w:val="0"/>
              </w:rPr>
              <w:t>Reqt ID</w:t>
            </w:r>
            <w:r>
              <w:rPr>
                <w:b w:val="0"/>
                <w:bCs w:val="0"/>
              </w:rPr>
              <w:t>:</w:t>
            </w:r>
          </w:p>
        </w:tc>
        <w:tc>
          <w:tcPr>
            <w:tcW w:w="1927"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Requirement</w:t>
            </w:r>
            <w:r>
              <w:rPr>
                <w:b w:val="0"/>
                <w:bCs w:val="0"/>
              </w:rPr>
              <w:t>:</w:t>
            </w:r>
          </w:p>
        </w:tc>
        <w:tc>
          <w:tcPr>
            <w:tcW w:w="1927"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Data</w:t>
            </w:r>
            <w:r>
              <w:rPr>
                <w:b w:val="0"/>
                <w:bCs w:val="0"/>
              </w:rPr>
              <w:t>:</w:t>
            </w:r>
          </w:p>
        </w:tc>
        <w:tc>
          <w:tcPr>
            <w:tcW w:w="2099"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Process</w:t>
            </w:r>
            <w:r>
              <w:rPr>
                <w:b w:val="0"/>
                <w:bCs w:val="0"/>
              </w:rPr>
              <w:t>:</w:t>
            </w:r>
          </w:p>
        </w:tc>
        <w:tc>
          <w:tcPr>
            <w:tcW w:w="1843"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Inputs</w:t>
            </w:r>
            <w:r>
              <w:rPr>
                <w:b w:val="0"/>
                <w:bCs w:val="0"/>
              </w:rPr>
              <w:t>:</w:t>
            </w:r>
          </w:p>
        </w:tc>
        <w:tc>
          <w:tcPr>
            <w:tcW w:w="1839"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Outputs</w:t>
            </w:r>
            <w:r>
              <w:rPr>
                <w:b w:val="0"/>
                <w:bCs w:val="0"/>
              </w:rPr>
              <w:t>:</w:t>
            </w:r>
          </w:p>
        </w:tc>
        <w:tc>
          <w:tcPr>
            <w:tcW w:w="1565"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Dependencies</w:t>
            </w:r>
            <w:r>
              <w:rPr>
                <w:b w:val="0"/>
                <w:bCs w:val="0"/>
              </w:rPr>
              <w:t>:</w:t>
            </w:r>
          </w:p>
        </w:tc>
        <w:tc>
          <w:tcPr>
            <w:tcW w:w="2296"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Quality</w:t>
            </w:r>
            <w:r>
              <w:rPr>
                <w:b w:val="0"/>
                <w:bCs w:val="0"/>
              </w:rPr>
              <w:t>:</w:t>
            </w:r>
          </w:p>
        </w:tc>
        <w:tc>
          <w:tcPr>
            <w:tcW w:w="1271" w:type="dxa"/>
          </w:tcPr>
          <w:p w:rsidR="00A154B3" w:rsidRPr="516822C9"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Priority:</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t xml:space="preserve"> FR1</w:t>
            </w:r>
          </w:p>
        </w:tc>
        <w:tc>
          <w:tcPr>
            <w:tcW w:w="1927" w:type="dxa"/>
          </w:tcPr>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pPr>
            <w:r>
              <w:t xml:space="preserve">User must insert a credit/debit card and enter a unique PIN to access their account (ATM). </w:t>
            </w:r>
          </w:p>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shd w:val="clear" w:color="auto" w:fill="FFFFFF"/>
              </w:rPr>
            </w:pPr>
          </w:p>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shd w:val="clear" w:color="auto" w:fill="FFFFFF"/>
              </w:rPr>
            </w:pPr>
          </w:p>
        </w:tc>
        <w:tc>
          <w:tcPr>
            <w:tcW w:w="1927"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 number, PIN, access granted (yes/no)</w:t>
            </w:r>
            <w:r w:rsidR="00914328">
              <w:t>.</w:t>
            </w:r>
          </w:p>
        </w:tc>
        <w:tc>
          <w:tcPr>
            <w:tcW w:w="209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 xml:space="preserve">See FR1 (login process) Scenario in </w:t>
            </w:r>
            <w:hyperlink w:anchor="AppendixB" w:history="1">
              <w:r w:rsidRPr="00895832">
                <w:rPr>
                  <w:rStyle w:val="Hyperlink"/>
                </w:rPr>
                <w:t>Appendix A</w:t>
              </w:r>
            </w:hyperlink>
            <w:r>
              <w:t xml:space="preserve"> to this document. See </w:t>
            </w:r>
            <w:hyperlink w:anchor="AppendixA" w:history="1">
              <w:r w:rsidRPr="00895832">
                <w:rPr>
                  <w:rStyle w:val="Hyperlink"/>
                </w:rPr>
                <w:t>Appendix B</w:t>
              </w:r>
            </w:hyperlink>
            <w:r>
              <w:t xml:space="preserve"> for ATM UI.</w:t>
            </w:r>
          </w:p>
        </w:tc>
        <w:tc>
          <w:tcPr>
            <w:tcW w:w="1843"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PIN, confirmation details are correct (yes/no)</w:t>
            </w:r>
            <w:r w:rsidR="00914328">
              <w:t>.</w:t>
            </w:r>
          </w:p>
        </w:tc>
        <w:tc>
          <w:tcPr>
            <w:tcW w:w="183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 number, PIN</w:t>
            </w:r>
            <w:r w:rsidR="00914328">
              <w:t>.</w:t>
            </w:r>
          </w:p>
        </w:tc>
        <w:tc>
          <w:tcPr>
            <w:tcW w:w="1565"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2296"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Reliability: connects the link between card holder and their account 100% of all cases when details are correctly entered</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 for the user</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Speed: credentials must be verified within 5 seconds of the user inputs their password</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1271"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Must have</w:t>
            </w:r>
            <w:r w:rsidR="00914328">
              <w:t>.</w:t>
            </w:r>
          </w:p>
        </w:tc>
      </w:tr>
      <w:tr w:rsidR="00A154B3" w:rsidTr="00705C1C">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t xml:space="preserve"> FR2</w:t>
            </w:r>
          </w:p>
        </w:tc>
        <w:tc>
          <w:tcPr>
            <w:tcW w:w="1927" w:type="dxa"/>
          </w:tcPr>
          <w:p w:rsidR="00A154B3" w:rsidRPr="00D25292" w:rsidRDefault="00A154B3" w:rsidP="00A154B3">
            <w:pPr>
              <w:cnfStyle w:val="000000000000" w:firstRow="0" w:lastRow="0" w:firstColumn="0" w:lastColumn="0" w:oddVBand="0" w:evenVBand="0" w:oddHBand="0" w:evenHBand="0" w:firstRowFirstColumn="0" w:firstRowLastColumn="0" w:lastRowFirstColumn="0" w:lastRowLastColumn="0"/>
            </w:pPr>
            <w:r w:rsidRPr="00D25292">
              <w:rPr>
                <w:rStyle w:val="normaltextrun"/>
                <w:rFonts w:ascii="Calibri" w:hAnsi="Calibri" w:cs="Calibri"/>
                <w:color w:val="000000"/>
                <w:shd w:val="clear" w:color="auto" w:fill="F2F2F2" w:themeFill="background1" w:themeFillShade="F2"/>
              </w:rPr>
              <w:t>ATM's must accept cash deposits</w:t>
            </w:r>
            <w:r w:rsidRPr="00D25292">
              <w:rPr>
                <w:rStyle w:val="normaltextrun"/>
                <w:rFonts w:ascii="Calibri" w:hAnsi="Calibri" w:cs="Calibri"/>
                <w:color w:val="000000"/>
                <w:shd w:val="clear" w:color="auto" w:fill="FFFFFF"/>
              </w:rPr>
              <w:t xml:space="preserve"> </w:t>
            </w:r>
            <w:r w:rsidRPr="00D25292">
              <w:rPr>
                <w:rStyle w:val="normaltextrun"/>
                <w:rFonts w:ascii="Calibri" w:hAnsi="Calibri" w:cs="Calibri"/>
                <w:color w:val="000000"/>
                <w:shd w:val="clear" w:color="auto" w:fill="F2F2F2" w:themeFill="background1" w:themeFillShade="F2"/>
              </w:rPr>
              <w:t>from user</w:t>
            </w:r>
            <w:r w:rsidR="00914328">
              <w:rPr>
                <w:rStyle w:val="normaltextrun"/>
                <w:rFonts w:ascii="Calibri" w:hAnsi="Calibri" w:cs="Calibri"/>
                <w:color w:val="000000"/>
                <w:shd w:val="clear" w:color="auto" w:fill="F2F2F2" w:themeFill="background1" w:themeFillShade="F2"/>
              </w:rPr>
              <w:t>.</w:t>
            </w:r>
          </w:p>
          <w:p w:rsidR="00A154B3" w:rsidRPr="00D25292" w:rsidRDefault="00A154B3" w:rsidP="00A154B3">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highlight w:val="lightGray"/>
              </w:rPr>
            </w:pPr>
          </w:p>
        </w:tc>
        <w:tc>
          <w:tcPr>
            <w:tcW w:w="1927"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Cash counted, confirmation amount is correct (yes/no), account number, transaction ID, message to </w:t>
            </w:r>
            <w:r w:rsidR="00914328">
              <w:t>user.</w:t>
            </w:r>
          </w:p>
        </w:tc>
        <w:tc>
          <w:tcPr>
            <w:tcW w:w="2099"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See </w:t>
            </w:r>
            <w:hyperlink w:anchor="FR2" w:history="1">
              <w:r w:rsidRPr="00895832">
                <w:rPr>
                  <w:rStyle w:val="Hyperlink"/>
                </w:rPr>
                <w:t>FR2</w:t>
              </w:r>
            </w:hyperlink>
            <w:r>
              <w:t xml:space="preserve"> (deposit process) Scenario in </w:t>
            </w:r>
            <w:hyperlink w:anchor="AppendixA" w:history="1">
              <w:r w:rsidRPr="00895832">
                <w:rPr>
                  <w:rStyle w:val="Hyperlink"/>
                </w:rPr>
                <w:t>Appendix A</w:t>
              </w:r>
            </w:hyperlink>
            <w:r>
              <w:t xml:space="preserve"> to this document. See </w:t>
            </w:r>
            <w:hyperlink w:anchor="AppendixB" w:history="1">
              <w:r w:rsidRPr="00895832">
                <w:rPr>
                  <w:rStyle w:val="Hyperlink"/>
                </w:rPr>
                <w:t>Appendix B</w:t>
              </w:r>
            </w:hyperlink>
            <w:r>
              <w:t xml:space="preserve"> for ATM UI.</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tc>
        <w:tc>
          <w:tcPr>
            <w:tcW w:w="1843"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Cash, confirmation amount is correct (yes/no)</w:t>
            </w:r>
            <w:r w:rsidR="00914328">
              <w:t>.</w:t>
            </w:r>
          </w:p>
        </w:tc>
        <w:tc>
          <w:tcPr>
            <w:tcW w:w="1839"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Confirmation message or declined message, confirmed amount, account number, cash returned</w:t>
            </w:r>
            <w:r w:rsidR="00914328">
              <w:t>.</w:t>
            </w:r>
          </w:p>
        </w:tc>
        <w:tc>
          <w:tcPr>
            <w:tcW w:w="1565"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FR1 must occur before FR2 proceeds</w:t>
            </w:r>
          </w:p>
        </w:tc>
        <w:tc>
          <w:tcPr>
            <w:tcW w:w="2296"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Accuracy: cash inserted by the user is counted correct 99% of all </w:t>
            </w:r>
            <w:r w:rsidR="00914328">
              <w:t>cases.</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p w:rsidR="00A154B3" w:rsidRDefault="00A154B3" w:rsidP="00A154B3">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 including prompts for when and where to enter their cash</w:t>
            </w:r>
            <w:r w:rsidR="00914328">
              <w:t>.</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p w:rsidR="00A154B3" w:rsidRDefault="00A154B3" w:rsidP="00A154B3">
            <w:pPr>
              <w:cnfStyle w:val="000000000000" w:firstRow="0" w:lastRow="0" w:firstColumn="0" w:lastColumn="0" w:oddVBand="0" w:evenVBand="0" w:oddHBand="0" w:evenHBand="0" w:firstRowFirstColumn="0" w:firstRowLastColumn="0" w:lastRowFirstColumn="0" w:lastRowLastColumn="0"/>
            </w:pPr>
            <w:r>
              <w:t>Speed: cash must be counted within 10 seconds after being accepted by the ATM</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tc>
        <w:tc>
          <w:tcPr>
            <w:tcW w:w="1271"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Must have</w:t>
            </w:r>
            <w:r w:rsidR="00914328">
              <w:t>.</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rsidRPr="516822C9">
              <w:rPr>
                <w:rStyle w:val="normaltextrun"/>
                <w:rFonts w:ascii="Calibri" w:hAnsi="Calibri" w:cs="Calibri"/>
                <w:color w:val="000000" w:themeColor="text1"/>
              </w:rPr>
              <w:lastRenderedPageBreak/>
              <w:t>FR3</w:t>
            </w:r>
          </w:p>
        </w:tc>
        <w:tc>
          <w:tcPr>
            <w:tcW w:w="1927" w:type="dxa"/>
          </w:tcPr>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r w:rsidRPr="516822C9">
              <w:rPr>
                <w:rStyle w:val="normaltextrun"/>
                <w:rFonts w:ascii="Calibri" w:hAnsi="Calibri" w:cs="Calibri"/>
                <w:color w:val="000000" w:themeColor="text1"/>
              </w:rPr>
              <w:t>ATM's must pay out cash on cash withdrawals. Card is returned to user and is logged out at the end of transaction.</w:t>
            </w:r>
          </w:p>
        </w:tc>
        <w:tc>
          <w:tcPr>
            <w:tcW w:w="1927"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Amount of cash requested, account balance, message to user, amount of cash released, transaction ID, card returned to user, log out</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209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 xml:space="preserve">See </w:t>
            </w:r>
            <w:hyperlink w:anchor="FR3" w:history="1">
              <w:r w:rsidRPr="00895832">
                <w:rPr>
                  <w:rStyle w:val="Hyperlink"/>
                </w:rPr>
                <w:t>FR3</w:t>
              </w:r>
            </w:hyperlink>
            <w:r>
              <w:t xml:space="preserve"> (withdrawal process) Scenario in Appendix A to this document. See </w:t>
            </w:r>
            <w:hyperlink w:anchor="AppendixB" w:history="1">
              <w:r w:rsidRPr="00895832">
                <w:rPr>
                  <w:rStyle w:val="Hyperlink"/>
                </w:rPr>
                <w:t>Appendix B</w:t>
              </w:r>
            </w:hyperlink>
            <w:r>
              <w:t xml:space="preserve"> for ATM UI.</w:t>
            </w:r>
          </w:p>
        </w:tc>
        <w:tc>
          <w:tcPr>
            <w:tcW w:w="1843"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Amount of cash requested (by user), account balance (from bank server)</w:t>
            </w:r>
            <w:r w:rsidR="00914328">
              <w:t>.</w:t>
            </w:r>
          </w:p>
        </w:tc>
        <w:tc>
          <w:tcPr>
            <w:tcW w:w="183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Message to user, amount of cash released, card returned to user, transaction ID, log out</w:t>
            </w:r>
            <w:r w:rsidR="00914328">
              <w:t>.</w:t>
            </w:r>
          </w:p>
        </w:tc>
        <w:tc>
          <w:tcPr>
            <w:tcW w:w="1565"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FR1 must occur before FR3 proceeds.</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FR6 must occur before FR3 proceeds and may affect outcome.</w:t>
            </w:r>
          </w:p>
        </w:tc>
        <w:tc>
          <w:tcPr>
            <w:tcW w:w="2296"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Accuracy: the cash released from the machine must be the exact amount requested by the user (and approved) 100% of all cases</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1271"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Must have</w:t>
            </w:r>
            <w:r w:rsidR="00914328">
              <w:t>.</w:t>
            </w:r>
          </w:p>
        </w:tc>
      </w:tr>
      <w:tr w:rsidR="00194DBB" w:rsidTr="00705C1C">
        <w:tc>
          <w:tcPr>
            <w:cnfStyle w:val="001000000000" w:firstRow="0" w:lastRow="0" w:firstColumn="1" w:lastColumn="0" w:oddVBand="0" w:evenVBand="0" w:oddHBand="0" w:evenHBand="0" w:firstRowFirstColumn="0" w:firstRowLastColumn="0" w:lastRowFirstColumn="0" w:lastRowLastColumn="0"/>
            <w:tcW w:w="988" w:type="dxa"/>
          </w:tcPr>
          <w:p w:rsidR="00194DBB" w:rsidRPr="007B4CAE" w:rsidRDefault="00194DBB" w:rsidP="00194DBB">
            <w:pPr>
              <w:rPr>
                <w:rStyle w:val="normaltextrun"/>
                <w:rFonts w:ascii="Calibri" w:hAnsi="Calibri" w:cs="Calibri"/>
                <w:color w:val="000000" w:themeColor="text1"/>
              </w:rPr>
            </w:pPr>
            <w:r w:rsidRPr="00D25292">
              <w:rPr>
                <w:rStyle w:val="normaltextrun"/>
                <w:rFonts w:ascii="Calibri" w:hAnsi="Calibri" w:cs="Calibri"/>
                <w:color w:val="000000"/>
                <w:shd w:val="clear" w:color="auto" w:fill="F2F2F2" w:themeFill="background1" w:themeFillShade="F2"/>
              </w:rPr>
              <w:t>FR4</w:t>
            </w:r>
            <w:r>
              <w:rPr>
                <w:rStyle w:val="normaltextrun"/>
                <w:rFonts w:ascii="Calibri" w:hAnsi="Calibri" w:cs="Calibri"/>
                <w:color w:val="000000"/>
                <w:shd w:val="clear" w:color="auto" w:fill="FFFFFF"/>
              </w:rPr>
              <w:t xml:space="preserve"> </w:t>
            </w:r>
          </w:p>
        </w:tc>
        <w:tc>
          <w:tcPr>
            <w:tcW w:w="1927" w:type="dxa"/>
          </w:tcPr>
          <w:p w:rsidR="00194DBB" w:rsidRPr="007B4CAE" w:rsidRDefault="00194DBB" w:rsidP="00194DBB">
            <w:pPr>
              <w:cnfStyle w:val="000000000000" w:firstRow="0" w:lastRow="0" w:firstColumn="0" w:lastColumn="0" w:oddVBand="0" w:evenVBand="0" w:oddHBand="0" w:evenHBand="0" w:firstRowFirstColumn="0" w:firstRowLastColumn="0" w:lastRowFirstColumn="0" w:lastRowLastColumn="0"/>
            </w:pPr>
            <w:r w:rsidRPr="007B4CAE">
              <w:t>After the customer selects the balance enquiry option, their account balance needs to be displayed on the screen.</w:t>
            </w:r>
          </w:p>
          <w:p w:rsidR="00194DBB" w:rsidRPr="007B4CAE" w:rsidRDefault="00194DBB" w:rsidP="00194DBB">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rPr>
            </w:pPr>
          </w:p>
        </w:tc>
        <w:tc>
          <w:tcPr>
            <w:tcW w:w="1927"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Account number, account balance</w:t>
            </w:r>
            <w:r w:rsidR="00914328">
              <w:t>.</w:t>
            </w:r>
          </w:p>
        </w:tc>
        <w:tc>
          <w:tcPr>
            <w:tcW w:w="2099"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 xml:space="preserve">See </w:t>
            </w:r>
            <w:hyperlink w:anchor="FR4" w:history="1">
              <w:r w:rsidRPr="00895832">
                <w:rPr>
                  <w:rStyle w:val="Hyperlink"/>
                </w:rPr>
                <w:t>FR4</w:t>
              </w:r>
            </w:hyperlink>
            <w:r>
              <w:t xml:space="preserve"> (balance enquiry process) Scenario in Appendix A to this document. See </w:t>
            </w:r>
            <w:hyperlink w:anchor="AppendixB" w:history="1">
              <w:r w:rsidRPr="00895832">
                <w:rPr>
                  <w:rStyle w:val="Hyperlink"/>
                </w:rPr>
                <w:t>Appendix B</w:t>
              </w:r>
            </w:hyperlink>
            <w:r>
              <w:t xml:space="preserve"> for ATM UI.</w:t>
            </w:r>
          </w:p>
        </w:tc>
        <w:tc>
          <w:tcPr>
            <w:tcW w:w="1843"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Display account balance option selected.</w:t>
            </w:r>
          </w:p>
        </w:tc>
        <w:tc>
          <w:tcPr>
            <w:tcW w:w="1839"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Account number, account balance.</w:t>
            </w:r>
          </w:p>
        </w:tc>
        <w:tc>
          <w:tcPr>
            <w:tcW w:w="1565"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FR1 must occur before FR4 proceeds</w:t>
            </w:r>
            <w:r w:rsidR="00914328">
              <w:t>.</w:t>
            </w:r>
          </w:p>
        </w:tc>
        <w:tc>
          <w:tcPr>
            <w:tcW w:w="2296"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Reliability: correct account details of the card holder are retrieved 100% of all cases</w:t>
            </w:r>
            <w:r w:rsidR="00914328">
              <w:t>.</w:t>
            </w:r>
          </w:p>
          <w:p w:rsidR="00194DBB" w:rsidRDefault="00194DBB" w:rsidP="00194DBB">
            <w:pPr>
              <w:cnfStyle w:val="000000000000" w:firstRow="0" w:lastRow="0" w:firstColumn="0" w:lastColumn="0" w:oddVBand="0" w:evenVBand="0" w:oddHBand="0" w:evenHBand="0" w:firstRowFirstColumn="0" w:firstRowLastColumn="0" w:lastRowFirstColumn="0" w:lastRowLastColumn="0"/>
            </w:pPr>
          </w:p>
          <w:p w:rsidR="00194DBB" w:rsidRDefault="00194DBB" w:rsidP="00194DBB">
            <w:pPr>
              <w:cnfStyle w:val="000000000000" w:firstRow="0" w:lastRow="0" w:firstColumn="0" w:lastColumn="0" w:oddVBand="0" w:evenVBand="0" w:oddHBand="0" w:evenHBand="0" w:firstRowFirstColumn="0" w:firstRowLastColumn="0" w:lastRowFirstColumn="0" w:lastRowLastColumn="0"/>
            </w:pPr>
            <w:r>
              <w:t>Usability:  the system easy to user, navigate and intuitive.</w:t>
            </w:r>
          </w:p>
          <w:p w:rsidR="00194DBB" w:rsidRDefault="00194DBB" w:rsidP="00194DBB">
            <w:pPr>
              <w:cnfStyle w:val="000000000000" w:firstRow="0" w:lastRow="0" w:firstColumn="0" w:lastColumn="0" w:oddVBand="0" w:evenVBand="0" w:oddHBand="0" w:evenHBand="0" w:firstRowFirstColumn="0" w:firstRowLastColumn="0" w:lastRowFirstColumn="0" w:lastRowLastColumn="0"/>
            </w:pPr>
          </w:p>
          <w:p w:rsidR="00194DBB" w:rsidRDefault="00194DBB" w:rsidP="00194DBB">
            <w:pPr>
              <w:cnfStyle w:val="000000000000" w:firstRow="0" w:lastRow="0" w:firstColumn="0" w:lastColumn="0" w:oddVBand="0" w:evenVBand="0" w:oddHBand="0" w:evenHBand="0" w:firstRowFirstColumn="0" w:firstRowLastColumn="0" w:lastRowFirstColumn="0" w:lastRowLastColumn="0"/>
            </w:pPr>
            <w:r>
              <w:t>Speed: account balance must be displayed within 5 seconds of the request</w:t>
            </w:r>
            <w:r w:rsidR="00914328">
              <w:t>.</w:t>
            </w:r>
          </w:p>
        </w:tc>
        <w:tc>
          <w:tcPr>
            <w:tcW w:w="1271"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Must have</w:t>
            </w:r>
            <w:r w:rsidR="00914328">
              <w:t>.</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94DBB" w:rsidRPr="009F6EE9" w:rsidRDefault="00194DBB" w:rsidP="00194DBB">
            <w:pPr>
              <w:rPr>
                <w:rStyle w:val="normaltextrun"/>
                <w:rFonts w:ascii="Calibri" w:hAnsi="Calibri" w:cs="Calibri"/>
                <w:highlight w:val="lightGray"/>
              </w:rPr>
            </w:pPr>
            <w:r w:rsidRPr="009F6EE9">
              <w:rPr>
                <w:rStyle w:val="normaltextrun"/>
                <w:rFonts w:ascii="Calibri" w:hAnsi="Calibri" w:cs="Calibri"/>
                <w:highlight w:val="lightGray"/>
                <w:shd w:val="clear" w:color="auto" w:fill="D9D9D9" w:themeFill="background1" w:themeFillShade="D9"/>
              </w:rPr>
              <w:t>FR5</w:t>
            </w:r>
            <w:r w:rsidRPr="009F6EE9">
              <w:rPr>
                <w:rStyle w:val="eop"/>
                <w:rFonts w:ascii="Calibri" w:hAnsi="Calibri" w:cs="Calibri"/>
                <w:highlight w:val="lightGray"/>
                <w:shd w:val="clear" w:color="auto" w:fill="D9D9D9" w:themeFill="background1" w:themeFillShade="D9"/>
              </w:rPr>
              <w:t> </w:t>
            </w:r>
            <w:r w:rsidRPr="009F6EE9">
              <w:rPr>
                <w:rStyle w:val="eop"/>
                <w:rFonts w:ascii="Calibri" w:hAnsi="Calibri" w:cs="Calibri"/>
                <w:highlight w:val="lightGray"/>
                <w:shd w:val="clear" w:color="auto" w:fill="FFFFFF"/>
              </w:rPr>
              <w:t xml:space="preserve"> </w:t>
            </w:r>
          </w:p>
        </w:tc>
        <w:tc>
          <w:tcPr>
            <w:tcW w:w="1927" w:type="dxa"/>
          </w:tcPr>
          <w:p w:rsidR="00194DBB" w:rsidRPr="009F6EE9" w:rsidRDefault="00194DBB" w:rsidP="00194DBB">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highlight w:val="lightGray"/>
              </w:rPr>
            </w:pPr>
            <w:r w:rsidRPr="009F6EE9">
              <w:rPr>
                <w:rStyle w:val="normaltextrun"/>
                <w:rFonts w:ascii="Calibri" w:hAnsi="Calibri" w:cs="Calibri"/>
                <w:highlight w:val="lightGray"/>
                <w:shd w:val="clear" w:color="auto" w:fill="D9D9D9" w:themeFill="background1" w:themeFillShade="D9"/>
              </w:rPr>
              <w:t>Bank must be notified when ATM funds are above or below a certain amount.</w:t>
            </w:r>
            <w:r w:rsidRPr="009F6EE9">
              <w:rPr>
                <w:rStyle w:val="eop"/>
                <w:rFonts w:ascii="Calibri" w:hAnsi="Calibri" w:cs="Calibri"/>
                <w:highlight w:val="lightGray"/>
                <w:shd w:val="clear" w:color="auto" w:fill="D9D9D9" w:themeFill="background1" w:themeFillShade="D9"/>
              </w:rPr>
              <w:t> </w:t>
            </w:r>
            <w:r w:rsidRPr="009F6EE9">
              <w:rPr>
                <w:rStyle w:val="eop"/>
                <w:rFonts w:ascii="Calibri" w:hAnsi="Calibri" w:cs="Calibri"/>
                <w:highlight w:val="lightGray"/>
                <w:shd w:val="clear" w:color="auto" w:fill="FFFFFF"/>
              </w:rPr>
              <w:t xml:space="preserve"> </w:t>
            </w:r>
          </w:p>
        </w:tc>
        <w:tc>
          <w:tcPr>
            <w:tcW w:w="1927" w:type="dxa"/>
          </w:tcPr>
          <w:p w:rsidR="00194DBB" w:rsidRPr="007B4CAE" w:rsidRDefault="00194DBB" w:rsidP="00194DBB">
            <w:pPr>
              <w:cnfStyle w:val="000000100000" w:firstRow="0" w:lastRow="0" w:firstColumn="0" w:lastColumn="0" w:oddVBand="0" w:evenVBand="0" w:oddHBand="1" w:evenHBand="0" w:firstRowFirstColumn="0" w:firstRowLastColumn="0" w:lastRowFirstColumn="0" w:lastRowLastColumn="0"/>
            </w:pPr>
            <w:r w:rsidRPr="007B4CAE">
              <w:t>ATM number, location, balance,</w:t>
            </w:r>
          </w:p>
          <w:p w:rsidR="00194DBB" w:rsidRPr="007B4CAE" w:rsidRDefault="00194DBB" w:rsidP="00194DBB">
            <w:pPr>
              <w:cnfStyle w:val="000000100000" w:firstRow="0" w:lastRow="0" w:firstColumn="0" w:lastColumn="0" w:oddVBand="0" w:evenVBand="0" w:oddHBand="1" w:evenHBand="0" w:firstRowFirstColumn="0" w:firstRowLastColumn="0" w:lastRowFirstColumn="0" w:lastRowLastColumn="0"/>
            </w:pPr>
            <w:r w:rsidRPr="007B4CAE">
              <w:t>IP address of bank server, threshold amount exceeded</w:t>
            </w:r>
            <w:r w:rsidR="00914328">
              <w:t>.</w:t>
            </w:r>
          </w:p>
        </w:tc>
        <w:tc>
          <w:tcPr>
            <w:tcW w:w="2099"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The ATM sends a message informing the bank that the contents are above or below a certain threshold.</w:t>
            </w:r>
          </w:p>
        </w:tc>
        <w:tc>
          <w:tcPr>
            <w:tcW w:w="1843"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Threshold amount exceeded</w:t>
            </w:r>
            <w:r w:rsidR="00914328">
              <w:t>.</w:t>
            </w:r>
            <w:r>
              <w:t xml:space="preserve"> </w:t>
            </w:r>
          </w:p>
        </w:tc>
        <w:tc>
          <w:tcPr>
            <w:tcW w:w="1839"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ATM number,</w:t>
            </w:r>
          </w:p>
          <w:p w:rsidR="00194DBB" w:rsidRDefault="00194DBB" w:rsidP="00194DBB">
            <w:pPr>
              <w:cnfStyle w:val="000000100000" w:firstRow="0" w:lastRow="0" w:firstColumn="0" w:lastColumn="0" w:oddVBand="0" w:evenVBand="0" w:oddHBand="1" w:evenHBand="0" w:firstRowFirstColumn="0" w:firstRowLastColumn="0" w:lastRowFirstColumn="0" w:lastRowLastColumn="0"/>
            </w:pPr>
            <w:r>
              <w:t>Location, IP address of bank server</w:t>
            </w:r>
          </w:p>
          <w:p w:rsidR="00194DBB" w:rsidRDefault="00194DBB" w:rsidP="00194DBB">
            <w:pPr>
              <w:cnfStyle w:val="000000100000" w:firstRow="0" w:lastRow="0" w:firstColumn="0" w:lastColumn="0" w:oddVBand="0" w:evenVBand="0" w:oddHBand="1" w:evenHBand="0" w:firstRowFirstColumn="0" w:firstRowLastColumn="0" w:lastRowFirstColumn="0" w:lastRowLastColumn="0"/>
            </w:pPr>
            <w:r>
              <w:t>Message:</w:t>
            </w:r>
          </w:p>
          <w:p w:rsidR="00194DBB" w:rsidRPr="00493984" w:rsidRDefault="00194DBB" w:rsidP="00194DBB">
            <w:pPr>
              <w:cnfStyle w:val="000000100000" w:firstRow="0" w:lastRow="0" w:firstColumn="0" w:lastColumn="0" w:oddVBand="0" w:evenVBand="0" w:oddHBand="1" w:evenHBand="0" w:firstRowFirstColumn="0" w:firstRowLastColumn="0" w:lastRowFirstColumn="0" w:lastRowLastColumn="0"/>
            </w:pPr>
            <w:r>
              <w:t xml:space="preserve">ATM contents are almost full, </w:t>
            </w:r>
            <w:r w:rsidRPr="516822C9">
              <w:rPr>
                <w:b/>
                <w:bCs/>
              </w:rPr>
              <w:t>or</w:t>
            </w:r>
            <w:r>
              <w:t xml:space="preserve"> ATM contents are almost empty</w:t>
            </w:r>
          </w:p>
        </w:tc>
        <w:tc>
          <w:tcPr>
            <w:tcW w:w="1565"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p>
        </w:tc>
        <w:tc>
          <w:tcPr>
            <w:tcW w:w="2296"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Reliability: the details of the ATM (location, number etc.) are correct in 99% of cases</w:t>
            </w:r>
            <w:r w:rsidR="00914328">
              <w:t>.</w:t>
            </w:r>
          </w:p>
        </w:tc>
        <w:tc>
          <w:tcPr>
            <w:tcW w:w="1271"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Could have</w:t>
            </w:r>
            <w:r w:rsidR="00914328">
              <w:t>.</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Pr="0047003F" w:rsidRDefault="002E1B77" w:rsidP="002E1B77">
            <w:pPr>
              <w:rPr>
                <w:rStyle w:val="normaltextrun"/>
                <w:rFonts w:ascii="Calibri" w:hAnsi="Calibri" w:cs="Calibri"/>
                <w:color w:val="000000" w:themeColor="text1"/>
              </w:rPr>
            </w:pPr>
            <w:r w:rsidRPr="00865E7D">
              <w:rPr>
                <w:rStyle w:val="normaltextrun"/>
                <w:rFonts w:ascii="Calibri" w:hAnsi="Calibri" w:cs="Calibri"/>
                <w:color w:val="000000"/>
                <w:shd w:val="clear" w:color="auto" w:fill="FFFFFF"/>
              </w:rPr>
              <w:lastRenderedPageBreak/>
              <w:t>FR6</w:t>
            </w:r>
            <w:r w:rsidRPr="0047003F">
              <w:rPr>
                <w:rStyle w:val="eop"/>
                <w:rFonts w:ascii="Calibri" w:hAnsi="Calibri" w:cs="Calibri"/>
                <w:color w:val="000000"/>
                <w:shd w:val="clear" w:color="auto" w:fill="FFFFFF"/>
              </w:rPr>
              <w:t> </w:t>
            </w:r>
          </w:p>
        </w:tc>
        <w:tc>
          <w:tcPr>
            <w:tcW w:w="1927" w:type="dxa"/>
          </w:tcPr>
          <w:p w:rsidR="002E1B77" w:rsidRPr="007B4CAE" w:rsidRDefault="002E1B77" w:rsidP="002E1B77">
            <w:pPr>
              <w:cnfStyle w:val="000000000000" w:firstRow="0" w:lastRow="0" w:firstColumn="0" w:lastColumn="0" w:oddVBand="0" w:evenVBand="0" w:oddHBand="0" w:evenHBand="0" w:firstRowFirstColumn="0" w:firstRowLastColumn="0" w:lastRowFirstColumn="0" w:lastRowLastColumn="0"/>
            </w:pPr>
            <w:r w:rsidRPr="007B4CAE">
              <w:t>The ATM must check whether the user has enough funds in their account and If the amount the user requests to withdraw results in their account balance dropping below £0, the ATM must deny the transaction, inform the user and not release any funds.</w:t>
            </w:r>
          </w:p>
          <w:p w:rsidR="002E1B77" w:rsidRPr="007B4CAE"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shd w:val="clear" w:color="auto" w:fill="FFFFFF"/>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Account number, account balance, withdrawal amount.</w:t>
            </w: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 xml:space="preserve">See </w:t>
            </w:r>
            <w:hyperlink w:anchor="FR6" w:history="1">
              <w:r w:rsidRPr="00895832">
                <w:rPr>
                  <w:rStyle w:val="Hyperlink"/>
                </w:rPr>
                <w:t>FR6</w:t>
              </w:r>
            </w:hyperlink>
            <w:r>
              <w:t xml:space="preserve"> (withdrawal process) Scenario in Appendix A to this document.</w:t>
            </w: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Amount user wishes to withdraw, account balance (from bank server).</w:t>
            </w: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Account number, card returned to user,</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r>
              <w:t>Message: Transaction is denied.</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Reliability:  correct account details of the card holder are retrieved 100% of all cases.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tabs>
                <w:tab w:val="left" w:pos="1005"/>
              </w:tabs>
              <w:cnfStyle w:val="000000000000" w:firstRow="0" w:lastRow="0" w:firstColumn="0" w:lastColumn="0" w:oddVBand="0" w:evenVBand="0" w:oddHBand="0" w:evenHBand="0" w:firstRowFirstColumn="0" w:firstRowLastColumn="0" w:lastRowFirstColumn="0" w:lastRowLastColumn="0"/>
            </w:pPr>
            <w:r>
              <w:t>Speed: decision whether to pay out cash or reject the transaction must be made within 5 seconds after request has been made.</w:t>
            </w: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Must have.</w:t>
            </w:r>
          </w:p>
        </w:tc>
      </w:tr>
      <w:tr w:rsidR="002E1B77"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1B77" w:rsidRPr="009F6EE9" w:rsidRDefault="002E1B77" w:rsidP="002E1B77">
            <w:pPr>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D9D9D9" w:themeFill="background1" w:themeFillShade="D9"/>
              </w:rPr>
              <w:t>FR7</w:t>
            </w:r>
            <w:r w:rsidRPr="009F6EE9">
              <w:rPr>
                <w:rStyle w:val="eop"/>
                <w:rFonts w:ascii="Calibri" w:hAnsi="Calibri" w:cs="Calibri"/>
                <w:color w:val="000000"/>
                <w:highlight w:val="lightGray"/>
                <w:shd w:val="clear" w:color="auto" w:fill="D9D9D9" w:themeFill="background1" w:themeFillShade="D9"/>
              </w:rPr>
              <w:t> </w:t>
            </w:r>
          </w:p>
        </w:tc>
        <w:tc>
          <w:tcPr>
            <w:tcW w:w="1927" w:type="dxa"/>
          </w:tcPr>
          <w:p w:rsidR="002E1B77" w:rsidRPr="009F6EE9" w:rsidRDefault="002E1B77" w:rsidP="002E1B77">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D9D9D9" w:themeFill="background1" w:themeFillShade="D9"/>
              </w:rPr>
              <w:t>ATM must notify bank of every transaction.</w:t>
            </w:r>
            <w:r w:rsidRPr="009F6EE9">
              <w:rPr>
                <w:rStyle w:val="eop"/>
                <w:rFonts w:ascii="Calibri" w:hAnsi="Calibri" w:cs="Calibri"/>
                <w:color w:val="000000"/>
                <w:highlight w:val="lightGray"/>
                <w:shd w:val="clear" w:color="auto" w:fill="D9D9D9" w:themeFill="background1" w:themeFillShade="D9"/>
              </w:rPr>
              <w:t> </w:t>
            </w:r>
            <w:r w:rsidRPr="009F6EE9">
              <w:rPr>
                <w:rStyle w:val="eop"/>
                <w:rFonts w:ascii="Calibri" w:hAnsi="Calibri" w:cs="Calibri"/>
                <w:color w:val="000000"/>
                <w:highlight w:val="lightGray"/>
                <w:shd w:val="clear" w:color="auto" w:fill="FFFFFF"/>
              </w:rPr>
              <w:t xml:space="preserve"> </w:t>
            </w:r>
          </w:p>
        </w:tc>
        <w:tc>
          <w:tcPr>
            <w:tcW w:w="1927"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Account number, amount withdrawn, amount deposited), IP address of bank server, time, date.</w:t>
            </w:r>
          </w:p>
        </w:tc>
        <w:tc>
          <w:tcPr>
            <w:tcW w:w="209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The ATM sends a message to the bank server whenever a user has made a transaction (withdrawal or deposit) containing details of the transaction. </w:t>
            </w:r>
          </w:p>
          <w:p w:rsidR="002E1B77" w:rsidRPr="005C15C8" w:rsidRDefault="002E1B77" w:rsidP="002E1B77">
            <w:pPr>
              <w:cnfStyle w:val="000000100000" w:firstRow="0" w:lastRow="0" w:firstColumn="0" w:lastColumn="0" w:oddVBand="0" w:evenVBand="0" w:oddHBand="1" w:evenHBand="0" w:firstRowFirstColumn="0" w:firstRowLastColumn="0" w:lastRowFirstColumn="0" w:lastRowLastColumn="0"/>
            </w:pPr>
            <w:r>
              <w:t xml:space="preserve">See </w:t>
            </w:r>
            <w:hyperlink w:anchor="FR7" w:history="1">
              <w:r w:rsidRPr="00895832">
                <w:rPr>
                  <w:rStyle w:val="Hyperlink"/>
                </w:rPr>
                <w:t>FR7</w:t>
              </w:r>
            </w:hyperlink>
            <w:r>
              <w:t xml:space="preserve"> (deposit </w:t>
            </w:r>
            <w:r>
              <w:rPr>
                <w:b/>
              </w:rPr>
              <w:t>and</w:t>
            </w:r>
            <w:r>
              <w:t xml:space="preserve"> withdrawal process) Scenarios in Appendix A to this document.</w:t>
            </w:r>
          </w:p>
        </w:tc>
        <w:tc>
          <w:tcPr>
            <w:tcW w:w="1843"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Amount withdrawn, amount deposited.</w:t>
            </w:r>
          </w:p>
        </w:tc>
        <w:tc>
          <w:tcPr>
            <w:tcW w:w="183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Amount withdraw, amount deposited, account number, IP address of bank server, time, date.</w:t>
            </w:r>
          </w:p>
        </w:tc>
        <w:tc>
          <w:tcPr>
            <w:tcW w:w="1565"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FR2 or FR3 must occur before FR8 proceeds.</w:t>
            </w:r>
          </w:p>
        </w:tc>
        <w:tc>
          <w:tcPr>
            <w:tcW w:w="2296"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Reliability: correct details of each transaction in 99% of all cases.</w:t>
            </w:r>
          </w:p>
          <w:p w:rsidR="002E1B77" w:rsidRDefault="002E1B77" w:rsidP="002E1B77">
            <w:pPr>
              <w:cnfStyle w:val="000000100000" w:firstRow="0" w:lastRow="0" w:firstColumn="0" w:lastColumn="0" w:oddVBand="0" w:evenVBand="0" w:oddHBand="1" w:evenHBand="0" w:firstRowFirstColumn="0" w:firstRowLastColumn="0" w:lastRowFirstColumn="0" w:lastRowLastColumn="0"/>
            </w:pPr>
          </w:p>
          <w:p w:rsidR="002E1B77" w:rsidRDefault="002E1B77" w:rsidP="002E1B77">
            <w:pPr>
              <w:cnfStyle w:val="000000100000" w:firstRow="0" w:lastRow="0" w:firstColumn="0" w:lastColumn="0" w:oddVBand="0" w:evenVBand="0" w:oddHBand="1" w:evenHBand="0" w:firstRowFirstColumn="0" w:firstRowLastColumn="0" w:lastRowFirstColumn="0" w:lastRowLastColumn="0"/>
            </w:pPr>
            <w:r>
              <w:t>Speed: transaction notifications must be sent to the bank server within 1 second once the transaction has been authorised.</w:t>
            </w:r>
          </w:p>
        </w:tc>
        <w:tc>
          <w:tcPr>
            <w:tcW w:w="1271"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Must have.</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shd w:val="clear" w:color="auto" w:fill="F2F2F2" w:themeFill="background1" w:themeFillShade="F2"/>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r>
      <w:tr w:rsidR="002E1B77"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1B77" w:rsidRPr="009F6EE9" w:rsidRDefault="002E1B77" w:rsidP="002E1B77">
            <w:pPr>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F2F2F2" w:themeFill="background1" w:themeFillShade="F2"/>
              </w:rPr>
              <w:lastRenderedPageBreak/>
              <w:t>FR8</w:t>
            </w:r>
            <w:r w:rsidRPr="009F6EE9">
              <w:rPr>
                <w:rStyle w:val="eop"/>
                <w:rFonts w:ascii="Calibri" w:hAnsi="Calibri" w:cs="Calibri"/>
                <w:color w:val="000000"/>
                <w:highlight w:val="lightGray"/>
                <w:shd w:val="clear" w:color="auto" w:fill="F2F2F2" w:themeFill="background1" w:themeFillShade="F2"/>
              </w:rPr>
              <w:t> </w:t>
            </w:r>
            <w:r w:rsidRPr="009F6EE9">
              <w:rPr>
                <w:rStyle w:val="eop"/>
                <w:rFonts w:ascii="Calibri" w:hAnsi="Calibri" w:cs="Calibri"/>
                <w:color w:val="000000"/>
                <w:highlight w:val="lightGray"/>
                <w:shd w:val="clear" w:color="auto" w:fill="FFFFFF"/>
              </w:rPr>
              <w:t xml:space="preserve"> </w:t>
            </w:r>
          </w:p>
        </w:tc>
        <w:tc>
          <w:tcPr>
            <w:tcW w:w="1927" w:type="dxa"/>
          </w:tcPr>
          <w:p w:rsidR="002E1B77" w:rsidRPr="009F6EE9" w:rsidRDefault="002E1B77" w:rsidP="002E1B77">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highlight w:val="lightGray"/>
              </w:rPr>
            </w:pPr>
            <w:r w:rsidRPr="009F6EE9">
              <w:rPr>
                <w:rStyle w:val="normaltextrun"/>
                <w:rFonts w:ascii="Calibri" w:hAnsi="Calibri" w:cs="Calibri"/>
                <w:highlight w:val="lightGray"/>
                <w:shd w:val="clear" w:color="auto" w:fill="F2F2F2" w:themeFill="background1" w:themeFillShade="F2"/>
              </w:rPr>
              <w:t>ATM must notify bank when unloaded by</w:t>
            </w:r>
            <w:r w:rsidRPr="009F6EE9">
              <w:rPr>
                <w:rStyle w:val="normaltextrun"/>
                <w:rFonts w:ascii="Calibri" w:hAnsi="Calibri" w:cs="Calibri"/>
                <w:highlight w:val="lightGray"/>
                <w:shd w:val="clear" w:color="auto" w:fill="FFFFFF"/>
              </w:rPr>
              <w:t xml:space="preserve"> </w:t>
            </w:r>
            <w:r w:rsidRPr="009F6EE9">
              <w:rPr>
                <w:rStyle w:val="normaltextrun"/>
                <w:rFonts w:ascii="Calibri" w:hAnsi="Calibri" w:cs="Calibri"/>
                <w:highlight w:val="lightGray"/>
                <w:shd w:val="clear" w:color="auto" w:fill="F2F2F2" w:themeFill="background1" w:themeFillShade="F2"/>
              </w:rPr>
              <w:t>security vans.</w:t>
            </w:r>
            <w:r w:rsidRPr="009F6EE9">
              <w:rPr>
                <w:rStyle w:val="eop"/>
                <w:rFonts w:ascii="Calibri" w:hAnsi="Calibri" w:cs="Calibri"/>
                <w:highlight w:val="lightGray"/>
                <w:shd w:val="clear" w:color="auto" w:fill="F2F2F2" w:themeFill="background1" w:themeFillShade="F2"/>
              </w:rPr>
              <w:t> </w:t>
            </w:r>
            <w:r w:rsidRPr="009F6EE9">
              <w:rPr>
                <w:rStyle w:val="eop"/>
                <w:rFonts w:ascii="Calibri" w:hAnsi="Calibri" w:cs="Calibri"/>
                <w:highlight w:val="lightGray"/>
                <w:shd w:val="clear" w:color="auto" w:fill="FFFFFF"/>
              </w:rPr>
              <w:t xml:space="preserve"> </w:t>
            </w:r>
          </w:p>
        </w:tc>
        <w:tc>
          <w:tcPr>
            <w:tcW w:w="1927"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rsidRPr="009F6EE9">
              <w:t>Unique ATM number, ATM location, date, time, driver ID number, amount of cash unloaded from ATM, code to unlock ATM.</w:t>
            </w:r>
          </w:p>
        </w:tc>
        <w:tc>
          <w:tcPr>
            <w:tcW w:w="209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When the ATM is unloaded with a unique ATM code, a log is updated, and a message is sent to the bank server containing details of the ATM, driver and amount of cash unloaded. </w:t>
            </w:r>
          </w:p>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See </w:t>
            </w:r>
            <w:hyperlink w:anchor="FR8" w:history="1">
              <w:r w:rsidRPr="00895832">
                <w:rPr>
                  <w:rStyle w:val="Hyperlink"/>
                </w:rPr>
                <w:t>FR8</w:t>
              </w:r>
            </w:hyperlink>
            <w:r>
              <w:t xml:space="preserve"> (ATM unloading process) Scenario in Appendix A to this document.</w:t>
            </w:r>
          </w:p>
        </w:tc>
        <w:tc>
          <w:tcPr>
            <w:tcW w:w="1843"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Driver ID number, unique code used to unlock ATM.</w:t>
            </w:r>
          </w:p>
        </w:tc>
        <w:tc>
          <w:tcPr>
            <w:tcW w:w="183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ATM number, location, time, date, amount of cash unloaded, driver ID number.</w:t>
            </w:r>
          </w:p>
        </w:tc>
        <w:tc>
          <w:tcPr>
            <w:tcW w:w="1565"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p>
        </w:tc>
        <w:tc>
          <w:tcPr>
            <w:tcW w:w="2296"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The details of the ATM (location, number etc.) and driver details are correct in 99% of all cases.</w:t>
            </w:r>
          </w:p>
        </w:tc>
        <w:tc>
          <w:tcPr>
            <w:tcW w:w="1271"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Must have.</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Pr="0047003F" w:rsidRDefault="002E1B77" w:rsidP="002E1B77">
            <w:pPr>
              <w:rPr>
                <w:rStyle w:val="normaltextrun"/>
                <w:rFonts w:ascii="Calibri" w:hAnsi="Calibri" w:cs="Calibri"/>
                <w:color w:val="000000" w:themeColor="text1"/>
              </w:rPr>
            </w:pPr>
            <w:r w:rsidRPr="516822C9">
              <w:rPr>
                <w:rStyle w:val="normaltextrun"/>
                <w:rFonts w:ascii="Calibri" w:hAnsi="Calibri" w:cs="Calibri"/>
                <w:color w:val="000000" w:themeColor="text1"/>
              </w:rPr>
              <w:t>FR9</w:t>
            </w:r>
          </w:p>
        </w:tc>
        <w:tc>
          <w:tcPr>
            <w:tcW w:w="1927" w:type="dxa"/>
          </w:tcPr>
          <w:p w:rsidR="002E1B77" w:rsidRPr="0047003F" w:rsidRDefault="002E1B77" w:rsidP="002E1B77">
            <w:pPr>
              <w:cnfStyle w:val="000000000000" w:firstRow="0" w:lastRow="0" w:firstColumn="0" w:lastColumn="0" w:oddVBand="0" w:evenVBand="0" w:oddHBand="0" w:evenHBand="0" w:firstRowFirstColumn="0" w:firstRowLastColumn="0" w:lastRowFirstColumn="0" w:lastRowLastColumn="0"/>
            </w:pPr>
            <w:r>
              <w:t>The online banking software must allow the user to set up a standing order to a payee's bank account for a specific date.</w:t>
            </w:r>
          </w:p>
          <w:p w:rsidR="002E1B77" w:rsidRPr="0047003F"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rPr>
            </w:pPr>
            <w:r w:rsidRPr="0047003F">
              <w:rPr>
                <w:rStyle w:val="normaltextrun"/>
                <w:rFonts w:ascii="Calibri" w:hAnsi="Calibri" w:cs="Calibri"/>
                <w:color w:val="000000" w:themeColor="text1"/>
              </w:rPr>
              <w:t xml:space="preserve"> </w:t>
            </w: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User bank account number, payee's details (bank account number, sort code, first name, surname, reference (if applicable)), date, time, amount of cash to transfer.</w:t>
            </w: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 xml:space="preserve">See </w:t>
            </w:r>
            <w:hyperlink w:anchor="FR9" w:history="1">
              <w:r w:rsidRPr="00BE3107">
                <w:rPr>
                  <w:rStyle w:val="Hyperlink"/>
                </w:rPr>
                <w:t>FR9</w:t>
              </w:r>
            </w:hyperlink>
            <w:bookmarkStart w:id="27" w:name="_GoBack"/>
            <w:bookmarkEnd w:id="27"/>
            <w:r>
              <w:t xml:space="preserve"> (standing order process) Scenario in Appendix A to this document. See </w:t>
            </w:r>
            <w:hyperlink w:anchor="AppendixB" w:history="1">
              <w:r w:rsidRPr="00895832">
                <w:rPr>
                  <w:rStyle w:val="Hyperlink"/>
                </w:rPr>
                <w:t>Appendix B</w:t>
              </w:r>
            </w:hyperlink>
            <w:r>
              <w:t xml:space="preserve"> for Online Banking UI.</w:t>
            </w: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Payee's account number, date, payee's bank details (account number, sort code, first name, surname, reference if applicable), amount of cash to transfer.</w:t>
            </w: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Amount of cash to transfer, payee's account number, reference (if applicable).</w:t>
            </w: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FR12 must occur before FR9 proceeds.</w:t>
            </w: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Reliability: The link between payer and payee must be correct in 100% of all cases.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cnfStyle w:val="000000000000" w:firstRow="0" w:lastRow="0" w:firstColumn="0" w:lastColumn="0" w:oddVBand="0" w:evenVBand="0" w:oddHBand="0" w:evenHBand="0" w:firstRowFirstColumn="0" w:firstRowLastColumn="0" w:lastRowFirstColumn="0" w:lastRowLastColumn="0"/>
            </w:pPr>
            <w:r>
              <w:t>Usability: the system must be easy to use, navigate and provide detailed instructions.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FR10</w:t>
            </w:r>
          </w:p>
          <w:p w:rsidR="00D14FE5" w:rsidRPr="0047003F" w:rsidRDefault="00D14FE5" w:rsidP="00D14FE5">
            <w:pPr>
              <w:rPr>
                <w:rStyle w:val="normaltextrun"/>
                <w:rFonts w:ascii="Calibri" w:hAnsi="Calibri" w:cs="Calibri"/>
                <w:color w:val="000000" w:themeColor="text1"/>
              </w:rPr>
            </w:pPr>
          </w:p>
        </w:tc>
        <w:tc>
          <w:tcPr>
            <w:tcW w:w="1927" w:type="dxa"/>
          </w:tcPr>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pPr>
            <w:r>
              <w:t xml:space="preserve">The online banking software must allow external companies to arrange for regular direct debit payments from a payer's account to be made to the company account on a specific date. </w:t>
            </w:r>
            <w:r>
              <w:lastRenderedPageBreak/>
              <w:t>The payer needs to have accepted and confirmed the direct debit before the payment is setup.</w:t>
            </w: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Company bank details (name, account number, sort code), payer's bank account details (first name, surname, account number, sort code), amount to transfer (could vary each </w:t>
            </w:r>
            <w:r>
              <w:lastRenderedPageBreak/>
              <w:t>payment), date, time.</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See </w:t>
            </w:r>
            <w:hyperlink w:anchor="FR10" w:history="1">
              <w:r w:rsidRPr="00BE3107">
                <w:rPr>
                  <w:rStyle w:val="Hyperlink"/>
                </w:rPr>
                <w:t>FR10</w:t>
              </w:r>
            </w:hyperlink>
            <w:r>
              <w:t xml:space="preserve"> (direct debit process) Scenario in Appendix A to this document.</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AppendixB" w:history="1">
              <w:r w:rsidRPr="00895832">
                <w:rPr>
                  <w:rStyle w:val="Hyperlink"/>
                </w:rPr>
                <w:t>Appendix B</w:t>
              </w:r>
            </w:hyperlink>
            <w:r>
              <w:t xml:space="preserve"> for Online Banking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Payer's account details (first name, surname, account number, sort code), amount to transfer, time, date.</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Amount of cash to transfer, business/ organisations account details (name, account number, sort code).</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FR12 must occur before FR10 proceeds.</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The link between payer and payee must be correct in 100% of all cases.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provide detailed instructions.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tc>
        <w:tc>
          <w:tcPr>
            <w:tcW w:w="1271" w:type="dxa"/>
          </w:tcPr>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16822C9">
              <w:rPr>
                <w:rFonts w:ascii="Calibri" w:eastAsia="Calibri" w:hAnsi="Calibri" w:cs="Calibri"/>
              </w:rPr>
              <w:t>FR10</w:t>
            </w:r>
            <w:r>
              <w:rPr>
                <w:rFonts w:ascii="Calibri" w:eastAsia="Calibri" w:hAnsi="Calibri" w:cs="Calibri"/>
              </w:rPr>
              <w:t>.</w:t>
            </w: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p>
        </w:tc>
      </w:tr>
      <w:tr w:rsidR="00D14FE5" w:rsidTr="00705C1C">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rPr>
                <w:rFonts w:ascii="Calibri" w:eastAsia="Calibri" w:hAnsi="Calibri" w:cs="Calibri"/>
              </w:rPr>
            </w:pPr>
            <w:r w:rsidRPr="516822C9">
              <w:rPr>
                <w:rFonts w:ascii="Calibri" w:eastAsia="Calibri" w:hAnsi="Calibri" w:cs="Calibri"/>
              </w:rPr>
              <w:t>FR11</w:t>
            </w:r>
          </w:p>
        </w:tc>
        <w:tc>
          <w:tcPr>
            <w:tcW w:w="1927" w:type="dxa"/>
          </w:tcPr>
          <w:p w:rsidR="00D14FE5" w:rsidRPr="0047003F" w:rsidRDefault="00D14FE5" w:rsidP="00D14FE5">
            <w:pPr>
              <w:cnfStyle w:val="000000000000" w:firstRow="0" w:lastRow="0" w:firstColumn="0" w:lastColumn="0" w:oddVBand="0" w:evenVBand="0" w:oddHBand="0" w:evenHBand="0" w:firstRowFirstColumn="0" w:firstRowLastColumn="0" w:lastRowFirstColumn="0" w:lastRowLastColumn="0"/>
            </w:pPr>
            <w:r>
              <w:t>On the date specified, the bank sends the funds from the user's bank account to the payee's bank account according to the standing order or direct debit already in place. The payment is given an ID number so details of the payment can be later found and linked to (for example, an account statement).</w:t>
            </w:r>
          </w:p>
        </w:tc>
        <w:tc>
          <w:tcPr>
            <w:tcW w:w="1927"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Standing order/direct debit details: Payer/Payee’s details (first name, surname, company name, account number, sort code), amount to transfer, date, time, amount transferred transaction ID.</w:t>
            </w:r>
          </w:p>
        </w:tc>
        <w:tc>
          <w:tcPr>
            <w:tcW w:w="2099" w:type="dxa"/>
          </w:tcPr>
          <w:p w:rsidR="00D14FE5" w:rsidRPr="008359A6" w:rsidRDefault="00D14FE5" w:rsidP="00D14FE5">
            <w:pPr>
              <w:cnfStyle w:val="000000000000" w:firstRow="0" w:lastRow="0" w:firstColumn="0" w:lastColumn="0" w:oddVBand="0" w:evenVBand="0" w:oddHBand="0" w:evenHBand="0" w:firstRowFirstColumn="0" w:firstRowLastColumn="0" w:lastRowFirstColumn="0" w:lastRowLastColumn="0"/>
            </w:pPr>
            <w:r>
              <w:t xml:space="preserve">See </w:t>
            </w:r>
            <w:hyperlink w:anchor="FR11" w:history="1">
              <w:r w:rsidRPr="00BE3107">
                <w:rPr>
                  <w:rStyle w:val="Hyperlink"/>
                </w:rPr>
                <w:t>FR11</w:t>
              </w:r>
            </w:hyperlink>
            <w:r>
              <w:t xml:space="preserve"> (standing order </w:t>
            </w:r>
            <w:r>
              <w:rPr>
                <w:b/>
              </w:rPr>
              <w:t xml:space="preserve">and </w:t>
            </w:r>
            <w:r>
              <w:t xml:space="preserve">direct debit process) Scenario in </w:t>
            </w:r>
            <w:hyperlink w:anchor="AppendixA" w:history="1">
              <w:r w:rsidRPr="00895832">
                <w:rPr>
                  <w:rStyle w:val="Hyperlink"/>
                </w:rPr>
                <w:t>Appendix A</w:t>
              </w:r>
            </w:hyperlink>
            <w:r>
              <w:t xml:space="preserve"> to this document.</w:t>
            </w:r>
          </w:p>
        </w:tc>
        <w:tc>
          <w:tcPr>
            <w:tcW w:w="1843"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Standing order / direct debit details.</w:t>
            </w:r>
          </w:p>
        </w:tc>
        <w:tc>
          <w:tcPr>
            <w:tcW w:w="183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Amount transferred, date, time, transaction ID.</w:t>
            </w:r>
          </w:p>
        </w:tc>
        <w:tc>
          <w:tcPr>
            <w:tcW w:w="1565"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FR9 or FR10 must occur before FR11 proceeds.</w:t>
            </w:r>
          </w:p>
        </w:tc>
        <w:tc>
          <w:tcPr>
            <w:tcW w:w="2296"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Reliability: The link between payer and payee accounts and details of the standing order/direct debit payment must be correct 100% of all cases.</w:t>
            </w:r>
          </w:p>
        </w:tc>
        <w:tc>
          <w:tcPr>
            <w:tcW w:w="1271"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UR2</w:t>
            </w:r>
          </w:p>
        </w:tc>
        <w:tc>
          <w:tcPr>
            <w:tcW w:w="1927" w:type="dxa"/>
          </w:tcPr>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pPr>
            <w:r>
              <w:t>The online banking service must allow users to view their account balance online.</w:t>
            </w:r>
          </w:p>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account balance.</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_UR2_–_Display" w:history="1">
              <w:r w:rsidRPr="00BE3107">
                <w:rPr>
                  <w:rStyle w:val="Hyperlink"/>
                </w:rPr>
                <w:t>UR2</w:t>
              </w:r>
            </w:hyperlink>
            <w:r>
              <w:t xml:space="preserve"> (view balance) Scenario in Appendix A to this document. See </w:t>
            </w:r>
            <w:hyperlink w:anchor="AppendixB" w:history="1">
              <w:r w:rsidRPr="00895832">
                <w:rPr>
                  <w:rStyle w:val="Hyperlink"/>
                </w:rPr>
                <w:t>Appendix B</w:t>
              </w:r>
            </w:hyperlink>
            <w:r>
              <w:t xml:space="preserve"> for Online Banking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(to link user request to bank server).</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account balance.</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FR12 must occur before UR2 proceeds.</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correct account details of the user are displayed 100% of all cases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Speed: the account information must be sent within 5 seconds after the request has been </w:t>
            </w:r>
            <w:r w:rsidRPr="001502B3">
              <w:t>received</w:t>
            </w:r>
            <w:r>
              <w:t xml:space="preserve"> by the bank’s web server.</w:t>
            </w:r>
          </w:p>
        </w:tc>
        <w:tc>
          <w:tcPr>
            <w:tcW w:w="1271"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Must have.</w:t>
            </w:r>
          </w:p>
        </w:tc>
      </w:tr>
      <w:tr w:rsidR="00D14FE5" w:rsidTr="00705C1C">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rPr>
                <w:rFonts w:ascii="Calibri" w:eastAsia="Calibri" w:hAnsi="Calibri" w:cs="Calibri"/>
              </w:rPr>
            </w:pPr>
            <w:r w:rsidRPr="516822C9">
              <w:rPr>
                <w:rFonts w:ascii="Calibri" w:eastAsia="Calibri" w:hAnsi="Calibri" w:cs="Calibri"/>
              </w:rPr>
              <w:t>UR3</w:t>
            </w:r>
          </w:p>
        </w:tc>
        <w:tc>
          <w:tcPr>
            <w:tcW w:w="1927" w:type="dxa"/>
          </w:tcPr>
          <w:p w:rsidR="00D14FE5" w:rsidRPr="0047003F" w:rsidRDefault="00D14FE5" w:rsidP="00D14FE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16822C9">
              <w:rPr>
                <w:rFonts w:ascii="Calibri" w:eastAsia="Calibri" w:hAnsi="Calibri" w:cs="Calibri"/>
              </w:rPr>
              <w:t>The user must be able to view account statements showing all financial transactions between specific dates.</w:t>
            </w:r>
          </w:p>
        </w:tc>
        <w:tc>
          <w:tcPr>
            <w:tcW w:w="1927"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transaction details (date, time, payee/payer, amount transferred).</w:t>
            </w:r>
          </w:p>
        </w:tc>
        <w:tc>
          <w:tcPr>
            <w:tcW w:w="209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 xml:space="preserve">See </w:t>
            </w:r>
            <w:hyperlink w:anchor="_UR3_–_Display" w:history="1">
              <w:r w:rsidRPr="00BE3107">
                <w:rPr>
                  <w:rStyle w:val="Hyperlink"/>
                </w:rPr>
                <w:t>UR3</w:t>
              </w:r>
            </w:hyperlink>
            <w:r>
              <w:t xml:space="preserve"> (display account statement) Scenario in Appendix A to this document.</w:t>
            </w:r>
          </w:p>
        </w:tc>
        <w:tc>
          <w:tcPr>
            <w:tcW w:w="1843"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(to link user request to bank server).</w:t>
            </w:r>
          </w:p>
        </w:tc>
        <w:tc>
          <w:tcPr>
            <w:tcW w:w="183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transaction details (date, time, payee/payer, amount transferred).</w:t>
            </w:r>
          </w:p>
        </w:tc>
        <w:tc>
          <w:tcPr>
            <w:tcW w:w="1565"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FR12 must occur before UR3 proceeds.</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FR2, FR3 and FR11 will affect the content produced by FR12.</w:t>
            </w:r>
          </w:p>
        </w:tc>
        <w:tc>
          <w:tcPr>
            <w:tcW w:w="2296"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Reliability: correct account details of the user are displayed 100% of all cases.</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 xml:space="preserve">Speed: the account information must be sent within 5 seconds after the request has been </w:t>
            </w:r>
            <w:r w:rsidRPr="001502B3">
              <w:t>received</w:t>
            </w:r>
            <w:r>
              <w:t xml:space="preserve"> by the bank’s web server.</w:t>
            </w:r>
          </w:p>
        </w:tc>
        <w:tc>
          <w:tcPr>
            <w:tcW w:w="1271"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FR12</w:t>
            </w:r>
          </w:p>
          <w:p w:rsidR="00D14FE5" w:rsidRPr="0047003F" w:rsidRDefault="00D14FE5" w:rsidP="00D14FE5">
            <w:pPr>
              <w:rPr>
                <w:rFonts w:ascii="Calibri" w:eastAsia="Calibri" w:hAnsi="Calibri" w:cs="Calibri"/>
              </w:rPr>
            </w:pPr>
          </w:p>
        </w:tc>
        <w:tc>
          <w:tcPr>
            <w:tcW w:w="1927" w:type="dxa"/>
          </w:tcPr>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16822C9">
              <w:rPr>
                <w:rFonts w:ascii="Calibri" w:eastAsia="Calibri" w:hAnsi="Calibri" w:cs="Calibri"/>
              </w:rPr>
              <w:t xml:space="preserve">The online banking service must verify the user using a password and unique token codes (number generator) </w:t>
            </w:r>
            <w:r>
              <w:rPr>
                <w:rFonts w:ascii="Calibri" w:eastAsia="Calibri" w:hAnsi="Calibri" w:cs="Calibri"/>
              </w:rPr>
              <w:t xml:space="preserve">to grant </w:t>
            </w:r>
            <w:r w:rsidRPr="516822C9">
              <w:rPr>
                <w:rFonts w:ascii="Calibri" w:eastAsia="Calibri" w:hAnsi="Calibri" w:cs="Calibri"/>
              </w:rPr>
              <w:t>access to their account</w:t>
            </w:r>
            <w:r w:rsidR="004F57B9">
              <w:rPr>
                <w:rFonts w:ascii="Calibri" w:eastAsia="Calibri" w:hAnsi="Calibri" w:cs="Calibri"/>
              </w:rPr>
              <w:t>.</w:t>
            </w: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Username, password, unique token code (generated by device), confirmation that details match (yes/no)</w:t>
            </w:r>
            <w:r w:rsidR="004F57B9">
              <w:t>.</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_FR12_–_Login" w:history="1">
              <w:r w:rsidR="00F52ABC">
                <w:rPr>
                  <w:rStyle w:val="Hyperlink"/>
                </w:rPr>
                <w:t>FR12 – Login process</w:t>
              </w:r>
            </w:hyperlink>
            <w:r>
              <w:t xml:space="preserve"> </w:t>
            </w:r>
            <w:r w:rsidR="00F52ABC">
              <w:t>s</w:t>
            </w:r>
            <w:r>
              <w:t xml:space="preserve">cenario in </w:t>
            </w:r>
            <w:hyperlink w:anchor="AppendixA" w:history="1">
              <w:r w:rsidRPr="004F57B9">
                <w:rPr>
                  <w:rStyle w:val="Hyperlink"/>
                </w:rPr>
                <w:t>Appendix A</w:t>
              </w:r>
            </w:hyperlink>
            <w:r>
              <w:t xml:space="preserve"> to this document.  See </w:t>
            </w:r>
            <w:hyperlink w:anchor="AppendixB" w:history="1">
              <w:r w:rsidRPr="004F57B9">
                <w:rPr>
                  <w:rStyle w:val="Hyperlink"/>
                </w:rPr>
                <w:t>Appendix B</w:t>
              </w:r>
            </w:hyperlink>
            <w:r>
              <w:t xml:space="preserve"> for Token Device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Username, password, unique token code</w:t>
            </w:r>
            <w:r w:rsidR="004F57B9">
              <w:t>.</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Confirmation that details match (yes/no)</w:t>
            </w:r>
            <w:r w:rsidR="004F57B9">
              <w:t>.</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FR13 must occur before FR12 proceeds</w:t>
            </w:r>
            <w:r w:rsidR="004F57B9">
              <w:t>.</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connects the link between user and their account 100% of all cases when details are correctly entered</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Speed: credentials must be verified within 5 seconds of the user inputs their password</w:t>
            </w:r>
          </w:p>
        </w:tc>
        <w:tc>
          <w:tcPr>
            <w:tcW w:w="1271"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Must have</w:t>
            </w:r>
          </w:p>
        </w:tc>
      </w:tr>
      <w:tr w:rsidR="00D31E61" w:rsidTr="00705C1C">
        <w:tc>
          <w:tcPr>
            <w:cnfStyle w:val="001000000000" w:firstRow="0" w:lastRow="0" w:firstColumn="1" w:lastColumn="0" w:oddVBand="0" w:evenVBand="0" w:oddHBand="0" w:evenHBand="0" w:firstRowFirstColumn="0" w:firstRowLastColumn="0" w:lastRowFirstColumn="0" w:lastRowLastColumn="0"/>
            <w:tcW w:w="988" w:type="dxa"/>
          </w:tcPr>
          <w:p w:rsidR="00D31E61" w:rsidRPr="0047003F" w:rsidRDefault="00D31E61" w:rsidP="00D31E61">
            <w:pPr>
              <w:spacing w:after="160" w:line="259" w:lineRule="auto"/>
              <w:rPr>
                <w:rFonts w:ascii="Calibri" w:eastAsia="Calibri" w:hAnsi="Calibri" w:cs="Calibri"/>
              </w:rPr>
            </w:pPr>
            <w:r>
              <w:lastRenderedPageBreak/>
              <w:br w:type="page"/>
            </w:r>
            <w:r w:rsidRPr="516822C9">
              <w:rPr>
                <w:rFonts w:ascii="Calibri" w:eastAsia="Calibri" w:hAnsi="Calibri" w:cs="Calibri"/>
              </w:rPr>
              <w:t>R13</w:t>
            </w:r>
          </w:p>
          <w:p w:rsidR="00D31E61" w:rsidRPr="0047003F" w:rsidRDefault="00D31E61" w:rsidP="00D31E61">
            <w:pPr>
              <w:rPr>
                <w:rFonts w:ascii="Calibri" w:eastAsia="Calibri" w:hAnsi="Calibri" w:cs="Calibri"/>
              </w:rPr>
            </w:pPr>
          </w:p>
        </w:tc>
        <w:tc>
          <w:tcPr>
            <w:tcW w:w="1927" w:type="dxa"/>
          </w:tcPr>
          <w:p w:rsidR="00D31E61" w:rsidRPr="0047003F" w:rsidRDefault="00D31E61" w:rsidP="00D31E6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16822C9">
              <w:rPr>
                <w:rFonts w:ascii="Calibri" w:eastAsia="Calibri" w:hAnsi="Calibri" w:cs="Calibri"/>
              </w:rPr>
              <w:t>Token device should generate unique number when activated so that when this code is submitted to the bank server via the website, the bank server is able to identify the user from their unique token code, along with other credentials</w:t>
            </w:r>
            <w:r w:rsidR="004F57B9">
              <w:rPr>
                <w:rFonts w:ascii="Calibri" w:eastAsia="Calibri" w:hAnsi="Calibri" w:cs="Calibri"/>
              </w:rPr>
              <w:t>.</w:t>
            </w:r>
          </w:p>
          <w:p w:rsidR="00D31E61" w:rsidRPr="0047003F" w:rsidRDefault="00D31E61" w:rsidP="00D31E6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27"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Token code, time, date</w:t>
            </w:r>
            <w:r w:rsidR="00C754A2">
              <w:t>.</w:t>
            </w:r>
          </w:p>
        </w:tc>
        <w:tc>
          <w:tcPr>
            <w:tcW w:w="2099"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 xml:space="preserve">When the device is activated (button is pressed) a code will be generated based on the current time. Within a short time period, the bank server will accept the code if entered to the bank server, granting access to the user account if the code, password and username match. See </w:t>
            </w:r>
            <w:hyperlink w:anchor="AppendixB" w:history="1">
              <w:r w:rsidRPr="00895832">
                <w:rPr>
                  <w:rStyle w:val="Hyperlink"/>
                </w:rPr>
                <w:t>Appendix B</w:t>
              </w:r>
            </w:hyperlink>
            <w:r>
              <w:t xml:space="preserve"> for Token Device UI.</w:t>
            </w:r>
          </w:p>
        </w:tc>
        <w:tc>
          <w:tcPr>
            <w:tcW w:w="1843"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Time and date (from activating the token device)</w:t>
            </w:r>
            <w:r w:rsidR="004F57B9">
              <w:t>.</w:t>
            </w:r>
          </w:p>
        </w:tc>
        <w:tc>
          <w:tcPr>
            <w:tcW w:w="1839"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Token code</w:t>
            </w:r>
            <w:r w:rsidR="004F57B9">
              <w:t>.</w:t>
            </w:r>
          </w:p>
        </w:tc>
        <w:tc>
          <w:tcPr>
            <w:tcW w:w="1565"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p>
        </w:tc>
        <w:tc>
          <w:tcPr>
            <w:tcW w:w="2296"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w:t>
            </w:r>
          </w:p>
          <w:p w:rsidR="00D31E61" w:rsidRDefault="00D31E61" w:rsidP="00D31E61">
            <w:pPr>
              <w:cnfStyle w:val="000000000000" w:firstRow="0" w:lastRow="0" w:firstColumn="0" w:lastColumn="0" w:oddVBand="0" w:evenVBand="0" w:oddHBand="0" w:evenHBand="0" w:firstRowFirstColumn="0" w:firstRowLastColumn="0" w:lastRowFirstColumn="0" w:lastRowLastColumn="0"/>
            </w:pPr>
          </w:p>
          <w:p w:rsidR="00D31E61" w:rsidRDefault="00D31E61" w:rsidP="00D31E61">
            <w:pPr>
              <w:cnfStyle w:val="000000000000" w:firstRow="0" w:lastRow="0" w:firstColumn="0" w:lastColumn="0" w:oddVBand="0" w:evenVBand="0" w:oddHBand="0" w:evenHBand="0" w:firstRowFirstColumn="0" w:firstRowLastColumn="0" w:lastRowFirstColumn="0" w:lastRowLastColumn="0"/>
            </w:pPr>
            <w:r>
              <w:t>Reliability: codes generated by device should match the code generated by the bank in 99% of all cases, allowing for slight degree of error if generated during a cross-over period</w:t>
            </w:r>
          </w:p>
          <w:p w:rsidR="00D31E61" w:rsidRDefault="00D31E61" w:rsidP="00D31E61">
            <w:pPr>
              <w:cnfStyle w:val="000000000000" w:firstRow="0" w:lastRow="0" w:firstColumn="0" w:lastColumn="0" w:oddVBand="0" w:evenVBand="0" w:oddHBand="0" w:evenHBand="0" w:firstRowFirstColumn="0" w:firstRowLastColumn="0" w:lastRowFirstColumn="0" w:lastRowLastColumn="0"/>
            </w:pPr>
          </w:p>
          <w:p w:rsidR="00D31E61" w:rsidRDefault="00D31E61" w:rsidP="00D31E61">
            <w:pPr>
              <w:cnfStyle w:val="000000000000" w:firstRow="0" w:lastRow="0" w:firstColumn="0" w:lastColumn="0" w:oddVBand="0" w:evenVBand="0" w:oddHBand="0" w:evenHBand="0" w:firstRowFirstColumn="0" w:firstRowLastColumn="0" w:lastRowFirstColumn="0" w:lastRowLastColumn="0"/>
            </w:pPr>
            <w:r>
              <w:t>Robustness: device should be durable with components protected from a sealed plastic case, which can withstand drops from a height of 180cm.</w:t>
            </w:r>
          </w:p>
        </w:tc>
        <w:tc>
          <w:tcPr>
            <w:tcW w:w="1271"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Should have</w:t>
            </w:r>
            <w:r w:rsidR="004F57B9">
              <w:t>.</w:t>
            </w:r>
          </w:p>
        </w:tc>
      </w:tr>
    </w:tbl>
    <w:p w:rsidR="00807AB1" w:rsidRDefault="00807AB1" w:rsidP="00C5030F">
      <w:pPr>
        <w:spacing w:after="0"/>
        <w:rPr>
          <w:b/>
          <w:u w:val="single"/>
        </w:rPr>
      </w:pPr>
    </w:p>
    <w:p w:rsidR="00264D04" w:rsidRDefault="00264D04" w:rsidP="00C5030F"/>
    <w:p w:rsidR="00264D04" w:rsidRDefault="00264D04">
      <w:r>
        <w:br w:type="page"/>
      </w:r>
    </w:p>
    <w:p w:rsidR="00917439" w:rsidRPr="00C5030F" w:rsidRDefault="00917439" w:rsidP="00C5030F">
      <w:pPr>
        <w:sectPr w:rsidR="00917439" w:rsidRPr="00C5030F" w:rsidSect="00A154B3">
          <w:pgSz w:w="16838" w:h="11906" w:orient="landscape"/>
          <w:pgMar w:top="851" w:right="536" w:bottom="849" w:left="567" w:header="708" w:footer="708" w:gutter="0"/>
          <w:cols w:space="708"/>
          <w:docGrid w:linePitch="360"/>
        </w:sectPr>
      </w:pPr>
    </w:p>
    <w:p w:rsidR="009034FF" w:rsidRPr="0051235F" w:rsidRDefault="0051235F" w:rsidP="0051235F">
      <w:pPr>
        <w:spacing w:after="0"/>
        <w:jc w:val="center"/>
        <w:rPr>
          <w:b/>
          <w:u w:val="single"/>
        </w:rPr>
      </w:pPr>
      <w:r>
        <w:rPr>
          <w:b/>
          <w:u w:val="single"/>
        </w:rPr>
        <w:lastRenderedPageBreak/>
        <w:t>References:</w:t>
      </w:r>
    </w:p>
    <w:bookmarkEnd w:id="26"/>
    <w:p w:rsidR="0051235F" w:rsidRDefault="0051235F" w:rsidP="009034FF">
      <w:pPr>
        <w:spacing w:after="0"/>
      </w:pPr>
    </w:p>
    <w:sdt>
      <w:sdtPr>
        <w:rPr>
          <w:rFonts w:asciiTheme="minorHAnsi" w:eastAsiaTheme="minorHAnsi" w:hAnsiTheme="minorHAnsi" w:cstheme="minorBidi"/>
          <w:color w:val="auto"/>
          <w:sz w:val="22"/>
          <w:szCs w:val="22"/>
        </w:rPr>
        <w:id w:val="753707918"/>
        <w:docPartObj>
          <w:docPartGallery w:val="Bibliographies"/>
          <w:docPartUnique/>
        </w:docPartObj>
      </w:sdtPr>
      <w:sdtEndPr/>
      <w:sdtContent>
        <w:p w:rsidR="00A766D8" w:rsidRDefault="00A766D8">
          <w:pPr>
            <w:pStyle w:val="Heading1"/>
          </w:pPr>
          <w:r>
            <w:t>Bibliography</w:t>
          </w:r>
        </w:p>
        <w:sdt>
          <w:sdtPr>
            <w:id w:val="-34582640"/>
            <w:bibliography/>
          </w:sdtPr>
          <w:sdtEndPr/>
          <w:sdtContent>
            <w:p w:rsidR="00A766D8" w:rsidRDefault="00A766D8" w:rsidP="00A766D8">
              <w:pPr>
                <w:pStyle w:val="Bibliography"/>
                <w:rPr>
                  <w:noProof/>
                  <w:sz w:val="24"/>
                  <w:szCs w:val="24"/>
                </w:rPr>
              </w:pPr>
              <w:r>
                <w:fldChar w:fldCharType="begin"/>
              </w:r>
              <w:r>
                <w:instrText xml:space="preserve"> BIBLIOGRAPHY </w:instrText>
              </w:r>
              <w:r>
                <w:fldChar w:fldCharType="separate"/>
              </w:r>
              <w:r>
                <w:rPr>
                  <w:noProof/>
                </w:rPr>
                <w:t xml:space="preserve">Cox, K. A., 2015. </w:t>
              </w:r>
              <w:r>
                <w:rPr>
                  <w:i/>
                  <w:iCs/>
                  <w:noProof/>
                </w:rPr>
                <w:t xml:space="preserve">Strategic Requirements Analysis. </w:t>
              </w:r>
              <w:r>
                <w:rPr>
                  <w:noProof/>
                </w:rPr>
                <w:t>s.l.:s.n.</w:t>
              </w:r>
            </w:p>
            <w:p w:rsidR="00A766D8" w:rsidRDefault="00A766D8" w:rsidP="00A766D8">
              <w:pPr>
                <w:pStyle w:val="Bibliography"/>
                <w:rPr>
                  <w:noProof/>
                </w:rPr>
              </w:pPr>
              <w:r>
                <w:rPr>
                  <w:noProof/>
                </w:rPr>
                <w:t xml:space="preserve">Levy, D., 2017. </w:t>
              </w:r>
              <w:r>
                <w:rPr>
                  <w:i/>
                  <w:iCs/>
                  <w:noProof/>
                </w:rPr>
                <w:t xml:space="preserve">Software Requirements Specification (SRS), What You NEED To Know. </w:t>
              </w:r>
              <w:r>
                <w:rPr>
                  <w:noProof/>
                </w:rPr>
                <w:t xml:space="preserve">[Online] </w:t>
              </w:r>
              <w:r>
                <w:rPr>
                  <w:noProof/>
                </w:rPr>
                <w:br/>
                <w:t xml:space="preserve">Available at: </w:t>
              </w:r>
              <w:r>
                <w:rPr>
                  <w:noProof/>
                  <w:u w:val="single"/>
                </w:rPr>
                <w:t>http://www.gatherspace.com/static/software_requirement_specification.html</w:t>
              </w:r>
              <w:r>
                <w:rPr>
                  <w:noProof/>
                </w:rPr>
                <w:br/>
                <w:t>[Accessed 6 December 2017].</w:t>
              </w:r>
            </w:p>
            <w:p w:rsidR="00A766D8" w:rsidRDefault="00A766D8" w:rsidP="00A766D8">
              <w:pPr>
                <w:pStyle w:val="Bibliography"/>
                <w:rPr>
                  <w:noProof/>
                </w:rPr>
              </w:pPr>
              <w:r>
                <w:rPr>
                  <w:noProof/>
                </w:rPr>
                <w:t xml:space="preserve">Lohrey, J., 2009. </w:t>
              </w:r>
              <w:r>
                <w:rPr>
                  <w:i/>
                  <w:iCs/>
                  <w:noProof/>
                </w:rPr>
                <w:t xml:space="preserve">the importance of identifying stakeholders in a project. </w:t>
              </w:r>
              <w:r>
                <w:rPr>
                  <w:noProof/>
                </w:rPr>
                <w:t xml:space="preserve">[Online] </w:t>
              </w:r>
              <w:r>
                <w:rPr>
                  <w:noProof/>
                </w:rPr>
                <w:br/>
                <w:t xml:space="preserve">Available at: </w:t>
              </w:r>
              <w:r>
                <w:rPr>
                  <w:noProof/>
                  <w:u w:val="single"/>
                </w:rPr>
                <w:t>http://smallbusiness.chron.com/importance-identifying-stakeholders-project-74730.html</w:t>
              </w:r>
            </w:p>
            <w:p w:rsidR="00A766D8" w:rsidRDefault="00A766D8" w:rsidP="00A766D8">
              <w:pPr>
                <w:pStyle w:val="Bibliography"/>
                <w:rPr>
                  <w:noProof/>
                </w:rPr>
              </w:pPr>
              <w:r>
                <w:rPr>
                  <w:noProof/>
                </w:rPr>
                <w:t xml:space="preserve">Rouse, M., n.d. </w:t>
              </w:r>
              <w:r>
                <w:rPr>
                  <w:i/>
                  <w:iCs/>
                  <w:noProof/>
                </w:rPr>
                <w:t xml:space="preserve">techtarget. </w:t>
              </w:r>
              <w:r>
                <w:rPr>
                  <w:noProof/>
                </w:rPr>
                <w:t xml:space="preserve">[Online] </w:t>
              </w:r>
              <w:r>
                <w:rPr>
                  <w:noProof/>
                </w:rPr>
                <w:br/>
                <w:t xml:space="preserve">Available at: </w:t>
              </w:r>
              <w:r>
                <w:rPr>
                  <w:noProof/>
                  <w:u w:val="single"/>
                </w:rPr>
                <w:t>http://whatis.techtarget.com/definition/business-process-modeling</w:t>
              </w:r>
            </w:p>
            <w:p w:rsidR="009A5432" w:rsidRDefault="00A766D8" w:rsidP="00A766D8">
              <w:r>
                <w:rPr>
                  <w:b/>
                  <w:bCs/>
                  <w:noProof/>
                </w:rPr>
                <w:fldChar w:fldCharType="end"/>
              </w:r>
            </w:p>
          </w:sdtContent>
        </w:sdt>
      </w:sdtContent>
    </w:sdt>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A155CF" w:rsidRPr="008F7B87" w:rsidRDefault="00A155CF" w:rsidP="00A155CF">
      <w:pPr>
        <w:pStyle w:val="Heading1"/>
        <w:jc w:val="center"/>
        <w:rPr>
          <w:color w:val="auto"/>
        </w:rPr>
      </w:pPr>
      <w:bookmarkStart w:id="28" w:name="AppendixA"/>
      <w:r w:rsidRPr="008F7B87">
        <w:rPr>
          <w:color w:val="auto"/>
        </w:rPr>
        <w:lastRenderedPageBreak/>
        <w:t>Appendix A:</w:t>
      </w:r>
    </w:p>
    <w:bookmarkEnd w:id="28"/>
    <w:p w:rsidR="00A155CF" w:rsidRPr="00B93058" w:rsidRDefault="00A155CF" w:rsidP="00A155CF">
      <w:pPr>
        <w:pStyle w:val="Heading3"/>
      </w:pPr>
      <w:r>
        <w:t>FR1 - Login process</w:t>
      </w:r>
    </w:p>
    <w:p w:rsidR="00A155CF" w:rsidRDefault="00A155CF" w:rsidP="00A155CF">
      <w:r>
        <w:rPr>
          <w:noProof/>
        </w:rPr>
        <w:drawing>
          <wp:inline distT="0" distB="0" distL="0" distR="0" wp14:anchorId="480CBA6E" wp14:editId="2B58ED0C">
            <wp:extent cx="5934075" cy="502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Pr>
        <w:pStyle w:val="Heading2"/>
      </w:pPr>
      <w:r w:rsidRPr="2A6EC77E">
        <w:rPr>
          <w:rStyle w:val="Heading3Char"/>
        </w:rPr>
        <w:lastRenderedPageBreak/>
        <w:t>FR2 - Deposit process</w:t>
      </w:r>
      <w:r>
        <w:rPr>
          <w:noProof/>
        </w:rPr>
        <w:drawing>
          <wp:inline distT="0" distB="0" distL="0" distR="0" wp14:anchorId="0D8AAC18" wp14:editId="1BF8DA2E">
            <wp:extent cx="5934712" cy="6435090"/>
            <wp:effectExtent l="0" t="0" r="8890" b="3810"/>
            <wp:docPr id="20404523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34712" cy="6435090"/>
                    </a:xfrm>
                    <a:prstGeom prst="rect">
                      <a:avLst/>
                    </a:prstGeom>
                  </pic:spPr>
                </pic:pic>
              </a:graphicData>
            </a:graphic>
          </wp:inline>
        </w:drawing>
      </w:r>
    </w:p>
    <w:p w:rsidR="00A155CF" w:rsidRDefault="00A155CF" w:rsidP="00A155CF"/>
    <w:p w:rsidR="00A155CF" w:rsidRDefault="00A155CF" w:rsidP="00A155CF">
      <w:pPr>
        <w:pStyle w:val="Heading2"/>
        <w:rPr>
          <w:rStyle w:val="Heading3Char"/>
        </w:rPr>
      </w:pPr>
      <w:r w:rsidRPr="2A6EC77E">
        <w:rPr>
          <w:rStyle w:val="Heading3Char"/>
        </w:rPr>
        <w:lastRenderedPageBreak/>
        <w:t>F</w:t>
      </w:r>
      <w:r>
        <w:rPr>
          <w:rStyle w:val="Heading3Char"/>
        </w:rPr>
        <w:t>R3 and FR6</w:t>
      </w:r>
      <w:r w:rsidRPr="2A6EC77E">
        <w:rPr>
          <w:rStyle w:val="Heading3Char"/>
        </w:rPr>
        <w:t xml:space="preserve"> - </w:t>
      </w:r>
      <w:r>
        <w:rPr>
          <w:rStyle w:val="Heading3Char"/>
        </w:rPr>
        <w:t>W</w:t>
      </w:r>
      <w:r w:rsidRPr="2A6EC77E">
        <w:rPr>
          <w:rStyle w:val="Heading3Char"/>
        </w:rPr>
        <w:t>ithdrawal process</w:t>
      </w:r>
      <w:r>
        <w:rPr>
          <w:noProof/>
        </w:rPr>
        <w:drawing>
          <wp:inline distT="0" distB="0" distL="0" distR="0" wp14:anchorId="34D6D8CC" wp14:editId="3147EBE4">
            <wp:extent cx="5442998" cy="7970806"/>
            <wp:effectExtent l="0" t="0" r="5715" b="0"/>
            <wp:docPr id="15606394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42998" cy="7970806"/>
                    </a:xfrm>
                    <a:prstGeom prst="rect">
                      <a:avLst/>
                    </a:prstGeom>
                  </pic:spPr>
                </pic:pic>
              </a:graphicData>
            </a:graphic>
          </wp:inline>
        </w:drawing>
      </w: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r>
        <w:lastRenderedPageBreak/>
        <w:t>FR4 - Balance enquiry process</w:t>
      </w:r>
    </w:p>
    <w:p w:rsidR="00A155CF" w:rsidRDefault="00A155CF" w:rsidP="00A155CF">
      <w:r>
        <w:rPr>
          <w:noProof/>
        </w:rPr>
        <w:drawing>
          <wp:inline distT="0" distB="0" distL="0" distR="0" wp14:anchorId="2F31653E" wp14:editId="1505C614">
            <wp:extent cx="5934712" cy="2760345"/>
            <wp:effectExtent l="0" t="0" r="8890" b="1905"/>
            <wp:docPr id="711903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34712" cy="2760345"/>
                    </a:xfrm>
                    <a:prstGeom prst="rect">
                      <a:avLst/>
                    </a:prstGeom>
                  </pic:spPr>
                </pic:pic>
              </a:graphicData>
            </a:graphic>
          </wp:inline>
        </w:drawing>
      </w:r>
    </w:p>
    <w:p w:rsidR="00A155CF" w:rsidRDefault="00A155CF" w:rsidP="00A155CF">
      <w:pPr>
        <w:pStyle w:val="Heading3"/>
      </w:pPr>
    </w:p>
    <w:p w:rsidR="00A155CF" w:rsidRDefault="00A155CF" w:rsidP="00A155CF"/>
    <w:p w:rsidR="00A155CF" w:rsidRDefault="00A155CF" w:rsidP="00A155CF">
      <w:pPr>
        <w:pStyle w:val="Heading3"/>
      </w:pPr>
      <w:r>
        <w:t>FR8 – ATM unloading process</w:t>
      </w:r>
    </w:p>
    <w:p w:rsidR="00A155CF" w:rsidRDefault="00A155CF" w:rsidP="00A155CF">
      <w:r>
        <w:rPr>
          <w:noProof/>
        </w:rPr>
        <w:drawing>
          <wp:inline distT="0" distB="0" distL="0" distR="0" wp14:anchorId="198CBCD8" wp14:editId="47355A33">
            <wp:extent cx="5934712" cy="2915920"/>
            <wp:effectExtent l="0" t="0" r="889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34712" cy="2915920"/>
                    </a:xfrm>
                    <a:prstGeom prst="rect">
                      <a:avLst/>
                    </a:prstGeom>
                  </pic:spPr>
                </pic:pic>
              </a:graphicData>
            </a:graphic>
          </wp:inline>
        </w:drawing>
      </w:r>
    </w:p>
    <w:p w:rsidR="00A155CF" w:rsidRPr="00E269B8" w:rsidRDefault="00A155CF" w:rsidP="00A155CF"/>
    <w:p w:rsidR="00A155CF" w:rsidRDefault="00A155CF" w:rsidP="00A155CF">
      <w:pPr>
        <w:pStyle w:val="Heading3"/>
      </w:pPr>
      <w:r>
        <w:lastRenderedPageBreak/>
        <w:t>FR9 and FR11 Standing order process</w:t>
      </w:r>
    </w:p>
    <w:p w:rsidR="00A155CF" w:rsidRDefault="00A155CF" w:rsidP="00A155CF">
      <w:r>
        <w:rPr>
          <w:noProof/>
        </w:rPr>
        <w:drawing>
          <wp:inline distT="0" distB="0" distL="0" distR="0" wp14:anchorId="64D2250D" wp14:editId="6CE44B59">
            <wp:extent cx="5934710" cy="2527300"/>
            <wp:effectExtent l="0" t="0" r="889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527300"/>
                    </a:xfrm>
                    <a:prstGeom prst="rect">
                      <a:avLst/>
                    </a:prstGeom>
                    <a:noFill/>
                    <a:ln>
                      <a:noFill/>
                    </a:ln>
                  </pic:spPr>
                </pic:pic>
              </a:graphicData>
            </a:graphic>
          </wp:inline>
        </w:drawing>
      </w:r>
    </w:p>
    <w:p w:rsidR="00A155CF" w:rsidRDefault="00A155CF" w:rsidP="00A155CF"/>
    <w:p w:rsidR="00A155CF" w:rsidRDefault="00A155CF" w:rsidP="00A155CF">
      <w:pPr>
        <w:pStyle w:val="Heading3"/>
      </w:pPr>
      <w:r>
        <w:t>FR10 and FR11 Direct debit process</w:t>
      </w:r>
    </w:p>
    <w:p w:rsidR="00A155CF" w:rsidRDefault="00A155CF" w:rsidP="00A155CF">
      <w:r>
        <w:rPr>
          <w:noProof/>
        </w:rPr>
        <w:drawing>
          <wp:inline distT="0" distB="0" distL="0" distR="0" wp14:anchorId="0D2B7731" wp14:editId="57884EF8">
            <wp:extent cx="5943600" cy="2527300"/>
            <wp:effectExtent l="0" t="0" r="0" b="6350"/>
            <wp:docPr id="6581453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rsidR="00A155CF" w:rsidRDefault="00A155CF" w:rsidP="00A155CF">
      <w:pPr>
        <w:pStyle w:val="Heading3"/>
      </w:pPr>
      <w:bookmarkStart w:id="29" w:name="_FR12_–_Login"/>
      <w:bookmarkEnd w:id="29"/>
      <w:r>
        <w:t>FR12 – Login process</w:t>
      </w:r>
    </w:p>
    <w:p w:rsidR="00A155CF" w:rsidRDefault="00A155CF" w:rsidP="00A155CF">
      <w:r>
        <w:rPr>
          <w:noProof/>
        </w:rPr>
        <w:drawing>
          <wp:inline distT="0" distB="0" distL="0" distR="0" wp14:anchorId="234A5477" wp14:editId="759720EF">
            <wp:extent cx="4867275" cy="2705100"/>
            <wp:effectExtent l="0" t="0" r="9525" b="0"/>
            <wp:docPr id="658145377" name="Picture 658145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 OB Logon.png"/>
                    <pic:cNvPicPr/>
                  </pic:nvPicPr>
                  <pic:blipFill>
                    <a:blip r:embed="rId19">
                      <a:extLst>
                        <a:ext uri="{28A0092B-C50C-407E-A947-70E740481C1C}">
                          <a14:useLocalDpi xmlns:a14="http://schemas.microsoft.com/office/drawing/2010/main" val="0"/>
                        </a:ext>
                      </a:extLst>
                    </a:blip>
                    <a:stretch>
                      <a:fillRect/>
                    </a:stretch>
                  </pic:blipFill>
                  <pic:spPr>
                    <a:xfrm>
                      <a:off x="0" y="0"/>
                      <a:ext cx="4867275" cy="2705100"/>
                    </a:xfrm>
                    <a:prstGeom prst="rect">
                      <a:avLst/>
                    </a:prstGeom>
                  </pic:spPr>
                </pic:pic>
              </a:graphicData>
            </a:graphic>
          </wp:inline>
        </w:drawing>
      </w:r>
    </w:p>
    <w:p w:rsidR="00A155CF" w:rsidRDefault="00A155CF" w:rsidP="00A155CF">
      <w:pPr>
        <w:pStyle w:val="Heading3"/>
      </w:pPr>
      <w:bookmarkStart w:id="30" w:name="_UR2_–_Display"/>
      <w:bookmarkEnd w:id="30"/>
      <w:r>
        <w:lastRenderedPageBreak/>
        <w:t>UR2 – Display balance</w:t>
      </w:r>
    </w:p>
    <w:p w:rsidR="00A155CF" w:rsidRDefault="00A155CF" w:rsidP="00A155CF">
      <w:r>
        <w:rPr>
          <w:noProof/>
        </w:rPr>
        <w:drawing>
          <wp:inline distT="0" distB="0" distL="0" distR="0" wp14:anchorId="41D76A82" wp14:editId="001DD678">
            <wp:extent cx="4895850" cy="2038350"/>
            <wp:effectExtent l="0" t="0" r="0" b="0"/>
            <wp:docPr id="658145378" name="Picture 65814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 OB Display balance.png"/>
                    <pic:cNvPicPr/>
                  </pic:nvPicPr>
                  <pic:blipFill>
                    <a:blip r:embed="rId20">
                      <a:extLst>
                        <a:ext uri="{28A0092B-C50C-407E-A947-70E740481C1C}">
                          <a14:useLocalDpi xmlns:a14="http://schemas.microsoft.com/office/drawing/2010/main" val="0"/>
                        </a:ext>
                      </a:extLst>
                    </a:blip>
                    <a:stretch>
                      <a:fillRect/>
                    </a:stretch>
                  </pic:blipFill>
                  <pic:spPr>
                    <a:xfrm>
                      <a:off x="0" y="0"/>
                      <a:ext cx="4895850" cy="2038350"/>
                    </a:xfrm>
                    <a:prstGeom prst="rect">
                      <a:avLst/>
                    </a:prstGeom>
                  </pic:spPr>
                </pic:pic>
              </a:graphicData>
            </a:graphic>
          </wp:inline>
        </w:drawing>
      </w:r>
    </w:p>
    <w:p w:rsidR="00A155CF" w:rsidRDefault="00A155CF" w:rsidP="00A155CF">
      <w:pPr>
        <w:pStyle w:val="Heading3"/>
      </w:pPr>
      <w:bookmarkStart w:id="31" w:name="_UR3_–_Display"/>
      <w:bookmarkEnd w:id="31"/>
      <w:r>
        <w:t>UR3 – Display account statement</w:t>
      </w:r>
    </w:p>
    <w:p w:rsidR="00A155CF" w:rsidRDefault="00A155CF" w:rsidP="00A155CF">
      <w:r>
        <w:rPr>
          <w:noProof/>
        </w:rPr>
        <w:drawing>
          <wp:inline distT="0" distB="0" distL="0" distR="0" wp14:anchorId="13B979E3" wp14:editId="4D85A719">
            <wp:extent cx="4895850" cy="2038350"/>
            <wp:effectExtent l="0" t="0" r="0" b="0"/>
            <wp:docPr id="658145379" name="Picture 65814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 OB Bank statement.png"/>
                    <pic:cNvPicPr/>
                  </pic:nvPicPr>
                  <pic:blipFill>
                    <a:blip r:embed="rId21">
                      <a:extLst>
                        <a:ext uri="{28A0092B-C50C-407E-A947-70E740481C1C}">
                          <a14:useLocalDpi xmlns:a14="http://schemas.microsoft.com/office/drawing/2010/main" val="0"/>
                        </a:ext>
                      </a:extLst>
                    </a:blip>
                    <a:stretch>
                      <a:fillRect/>
                    </a:stretch>
                  </pic:blipFill>
                  <pic:spPr>
                    <a:xfrm>
                      <a:off x="0" y="0"/>
                      <a:ext cx="4895850" cy="2038350"/>
                    </a:xfrm>
                    <a:prstGeom prst="rect">
                      <a:avLst/>
                    </a:prstGeom>
                  </pic:spPr>
                </pic:pic>
              </a:graphicData>
            </a:graphic>
          </wp:inline>
        </w:drawing>
      </w:r>
    </w:p>
    <w:p w:rsidR="009A5432" w:rsidRDefault="009A5432" w:rsidP="009034FF">
      <w:pPr>
        <w:spacing w:after="0"/>
      </w:pPr>
    </w:p>
    <w:p w:rsidR="009A5432" w:rsidRDefault="009A5432" w:rsidP="009034FF">
      <w:pPr>
        <w:spacing w:after="0"/>
      </w:pPr>
    </w:p>
    <w:p w:rsidR="009A5432" w:rsidRPr="008E7B75" w:rsidRDefault="009A5432" w:rsidP="009A5432"/>
    <w:p w:rsidR="00096090" w:rsidRDefault="00096090" w:rsidP="009034FF">
      <w:pPr>
        <w:spacing w:after="0"/>
      </w:pPr>
    </w:p>
    <w:p w:rsidR="00096090" w:rsidRDefault="00096090" w:rsidP="00096090"/>
    <w:p w:rsidR="00096090" w:rsidRDefault="00096090" w:rsidP="00096090">
      <w:pPr>
        <w:spacing w:after="0"/>
        <w:jc w:val="center"/>
        <w:sectPr w:rsidR="00096090" w:rsidSect="00917439">
          <w:pgSz w:w="11906" w:h="16838"/>
          <w:pgMar w:top="709" w:right="849" w:bottom="567" w:left="851" w:header="708" w:footer="708" w:gutter="0"/>
          <w:cols w:space="708"/>
          <w:docGrid w:linePitch="360"/>
        </w:sectPr>
      </w:pPr>
    </w:p>
    <w:p w:rsidR="00096090" w:rsidRPr="008F7B87" w:rsidRDefault="00096090" w:rsidP="00096090">
      <w:pPr>
        <w:pStyle w:val="Heading1"/>
        <w:jc w:val="center"/>
        <w:rPr>
          <w:color w:val="auto"/>
        </w:rPr>
      </w:pPr>
      <w:bookmarkStart w:id="32" w:name="AppendixB"/>
      <w:r w:rsidRPr="008F7B87">
        <w:rPr>
          <w:color w:val="auto"/>
        </w:rPr>
        <w:lastRenderedPageBreak/>
        <w:t>Appendix B</w:t>
      </w:r>
      <w:r w:rsidR="008F7B87">
        <w:rPr>
          <w:color w:val="auto"/>
        </w:rPr>
        <w:t>:</w:t>
      </w:r>
    </w:p>
    <w:bookmarkEnd w:id="32"/>
    <w:p w:rsidR="00096090" w:rsidRDefault="00096090" w:rsidP="00096090">
      <w:pPr>
        <w:jc w:val="center"/>
        <w:rPr>
          <w:b/>
          <w:sz w:val="34"/>
        </w:rPr>
      </w:pPr>
      <w:r>
        <w:rPr>
          <w:b/>
          <w:sz w:val="34"/>
        </w:rPr>
        <w:t>Online Banking</w:t>
      </w:r>
    </w:p>
    <w:p w:rsidR="00096090" w:rsidRDefault="00096090" w:rsidP="00096090">
      <w:pPr>
        <w:tabs>
          <w:tab w:val="left" w:pos="3690"/>
        </w:tabs>
        <w:jc w:val="center"/>
        <w:rPr>
          <w:sz w:val="34"/>
        </w:rPr>
      </w:pPr>
      <w:r>
        <w:rPr>
          <w:noProof/>
          <w:sz w:val="34"/>
        </w:rPr>
        <mc:AlternateContent>
          <mc:Choice Requires="wpg">
            <w:drawing>
              <wp:anchor distT="0" distB="0" distL="114300" distR="114300" simplePos="0" relativeHeight="251804672" behindDoc="0" locked="0" layoutInCell="1" allowOverlap="1" wp14:anchorId="1A2D44A5" wp14:editId="55AF1E0B">
                <wp:simplePos x="0" y="0"/>
                <wp:positionH relativeFrom="column">
                  <wp:posOffset>519113</wp:posOffset>
                </wp:positionH>
                <wp:positionV relativeFrom="paragraph">
                  <wp:posOffset>337820</wp:posOffset>
                </wp:positionV>
                <wp:extent cx="8334058" cy="5262245"/>
                <wp:effectExtent l="0" t="0" r="10160" b="14605"/>
                <wp:wrapNone/>
                <wp:docPr id="658145388" name="Group 658145388"/>
                <wp:cNvGraphicFramePr/>
                <a:graphic xmlns:a="http://schemas.openxmlformats.org/drawingml/2006/main">
                  <a:graphicData uri="http://schemas.microsoft.com/office/word/2010/wordprocessingGroup">
                    <wpg:wgp>
                      <wpg:cNvGrpSpPr/>
                      <wpg:grpSpPr>
                        <a:xfrm>
                          <a:off x="0" y="0"/>
                          <a:ext cx="8334058" cy="5262245"/>
                          <a:chOff x="0" y="0"/>
                          <a:chExt cx="8334058" cy="5262245"/>
                        </a:xfrm>
                      </wpg:grpSpPr>
                      <wpg:grpSp>
                        <wpg:cNvPr id="658145389" name="Group 658145389"/>
                        <wpg:cNvGrpSpPr/>
                        <wpg:grpSpPr>
                          <a:xfrm>
                            <a:off x="0" y="0"/>
                            <a:ext cx="8334058" cy="5262245"/>
                            <a:chOff x="0" y="0"/>
                            <a:chExt cx="8334058" cy="5262245"/>
                          </a:xfrm>
                        </wpg:grpSpPr>
                        <wpg:grpSp>
                          <wpg:cNvPr id="658145390" name="Group 658145390"/>
                          <wpg:cNvGrpSpPr/>
                          <wpg:grpSpPr>
                            <a:xfrm>
                              <a:off x="0" y="0"/>
                              <a:ext cx="8334058" cy="5262245"/>
                              <a:chOff x="0" y="0"/>
                              <a:chExt cx="8334058" cy="5262245"/>
                            </a:xfrm>
                          </wpg:grpSpPr>
                          <wpg:grpSp>
                            <wpg:cNvPr id="658145391" name="Group 658145391"/>
                            <wpg:cNvGrpSpPr/>
                            <wpg:grpSpPr>
                              <a:xfrm>
                                <a:off x="0" y="0"/>
                                <a:ext cx="8334058" cy="5262245"/>
                                <a:chOff x="0" y="0"/>
                                <a:chExt cx="8334058" cy="5262245"/>
                              </a:xfrm>
                            </wpg:grpSpPr>
                            <wpg:grpSp>
                              <wpg:cNvPr id="658145392" name="Group 658145392"/>
                              <wpg:cNvGrpSpPr/>
                              <wpg:grpSpPr>
                                <a:xfrm>
                                  <a:off x="0" y="0"/>
                                  <a:ext cx="8334058" cy="5262245"/>
                                  <a:chOff x="0" y="0"/>
                                  <a:chExt cx="8334058" cy="5262245"/>
                                </a:xfrm>
                              </wpg:grpSpPr>
                              <wpg:grpSp>
                                <wpg:cNvPr id="658145393" name="Group 658145393"/>
                                <wpg:cNvGrpSpPr/>
                                <wpg:grpSpPr>
                                  <a:xfrm>
                                    <a:off x="0" y="0"/>
                                    <a:ext cx="8334058" cy="5262245"/>
                                    <a:chOff x="0" y="0"/>
                                    <a:chExt cx="8334058" cy="5262245"/>
                                  </a:xfrm>
                                </wpg:grpSpPr>
                                <wps:wsp>
                                  <wps:cNvPr id="658145394" name="Rectangle: Rounded Corners 658145394"/>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5" name="Rectangle 658145395"/>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8145396" name="Group 658145396"/>
                                <wpg:cNvGrpSpPr/>
                                <wpg:grpSpPr>
                                  <a:xfrm>
                                    <a:off x="7239000" y="47625"/>
                                    <a:ext cx="956310" cy="251460"/>
                                    <a:chOff x="0" y="0"/>
                                    <a:chExt cx="956310" cy="251460"/>
                                  </a:xfrm>
                                </wpg:grpSpPr>
                                <wps:wsp>
                                  <wps:cNvPr id="658145397" name="Rectangle 658145397"/>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8" name="Minus Sign 658145398"/>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9" name="Multiplication Sign 658145399"/>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8145400" name="Group 658145400"/>
                              <wpg:cNvGrpSpPr/>
                              <wpg:grpSpPr>
                                <a:xfrm>
                                  <a:off x="314325" y="576263"/>
                                  <a:ext cx="1233170" cy="4333875"/>
                                  <a:chOff x="0" y="0"/>
                                  <a:chExt cx="1233170" cy="4333875"/>
                                </a:xfrm>
                              </wpg:grpSpPr>
                              <wps:wsp>
                                <wps:cNvPr id="658145401" name="Rectangle: Rounded Corners 658145401"/>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2" name="Rectangle: Rounded Corners 658145402"/>
                                <wps:cNvSpPr/>
                                <wps:spPr>
                                  <a:xfrm>
                                    <a:off x="0" y="157162"/>
                                    <a:ext cx="1223645" cy="614362"/>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3" name="Rectangle: Rounded Corners 658145403"/>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4" name="Rectangle: Rounded Corners 658145404"/>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5" name="Rectangle: Rounded Corners 658145405"/>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58145406" name="Straight Connector 658145406"/>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658145407" name="Rectangle: Diagonal Corners Rounded 658145407"/>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320" name="Text Box 2040452320"/>
                        <wps:cNvSpPr txBox="1"/>
                        <wps:spPr>
                          <a:xfrm>
                            <a:off x="4267037" y="633413"/>
                            <a:ext cx="1953260" cy="845820"/>
                          </a:xfrm>
                          <a:prstGeom prst="rect">
                            <a:avLst/>
                          </a:prstGeom>
                          <a:noFill/>
                          <a:ln>
                            <a:noFill/>
                          </a:ln>
                        </wps:spPr>
                        <wps:txbx>
                          <w:txbxContent>
                            <w:p w:rsidR="00CF329A" w:rsidRPr="00EF4DFE" w:rsidRDefault="00CF329A" w:rsidP="00096090">
                              <w:pPr>
                                <w:jc w:val="center"/>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4DFE">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A2D44A5" id="Group 658145388" o:spid="_x0000_s1045" style="position:absolute;left:0;text-align:left;margin-left:40.9pt;margin-top:26.6pt;width:656.25pt;height:414.35pt;z-index:251804672"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">
                <v:group id="Group 658145389" o:spid="_x0000_s104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">
                  <v:group id="Group 658145390" o:spid="_x0000_s1047"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">
                    <v:group id="Group 658145391" o:spid="_x0000_s1048"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">
                      <v:group id="Group 658145392" o:spid="_x0000_s1049"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">
                        <v:group id="Group 658145393" o:spid="_x0000_s1050"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">
                          <v:roundrect id="Rectangle: Rounded Corners 658145394" o:spid="_x0000_s1051"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" fillcolor="#c3c3c3 [2166]" strokecolor="#a5a5a5 [3206]" strokeweight=".5pt">
                            <v:fill color2="#b6b6b6 [2614]" rotate="t" colors="0 #d2d2d2;.5 #c8c8c8;1 silver" focus="100%" type="gradient">
                              <o:fill v:ext="view" type="gradientUnscaled"/>
                            </v:fill>
                            <v:stroke joinstyle="miter"/>
                          </v:roundrect>
                          <v:rect id="Rectangle 658145395" o:spid="_x0000_s1052"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" fillcolor="white [3212]" strokecolor="#bfbfbf [2412]" strokeweight="1pt"/>
                        </v:group>
                        <v:group id="Group 658145396" o:spid="_x0000_s1053"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">
                          <v:rect id="Rectangle 658145397" o:spid="_x0000_s1054"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" fillcolor="#ee853d [3029]" stroked="f">
                            <v:fill color2="#ec7a2d [3173]" rotate="t" colors="0 #f18c55;.5 #f67b28;1 #e56b17" focus="100%" type="gradient">
                              <o:fill v:ext="view" type="gradientUnscaled"/>
                            </v:fill>
                            <v:shadow on="t" color="black" opacity="41287f" offset="0,1.5pt"/>
                          </v:rect>
                          <v:shape id="Minus Sign 658145398" o:spid="_x0000_s1055"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658145399" o:spid="_x0000_s1056"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658145400" o:spid="_x0000_s1057"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">
                        <v:roundrect id="Rectangle: Rounded Corners 658145401" o:spid="_x0000_s1058"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" fillcolor="#f2f2f2 [3052]" strokecolor="#a5a5a5 [3206]" strokeweight=".5pt">
                          <v:stroke joinstyle="miter"/>
                          <v:textbox>
                            <w:txbxContent>
                              <w:p w:rsidR="00CF329A" w:rsidRDefault="00CF329A" w:rsidP="00096090"/>
                            </w:txbxContent>
                          </v:textbox>
                        </v:roundrect>
                        <v:roundrect id="Rectangle: Rounded Corners 658145402" o:spid="_x0000_s1059"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658145403" o:spid="_x0000_s1060"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658145404" o:spid="_x0000_s1061"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658145405" o:spid="_x0000_s1062"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658145406" o:spid="_x0000_s1063"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" strokecolor="#d8d8d8 [2732]" strokeweight="1.5pt">
                      <v:stroke joinstyle="miter"/>
                    </v:line>
                  </v:group>
                  <v:shape id="Rectangle: Diagonal Corners Rounded 658145407" o:spid="_x0000_s1064"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2040452320" o:spid="_x0000_s1065" type="#_x0000_t202" style="position:absolute;left:42670;top:6334;width:19532;height:8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" filled="f" stroked="f">
                  <v:textbox style="mso-fit-shape-to-text:t">
                    <w:txbxContent>
                      <w:p w:rsidR="00CF329A" w:rsidRPr="00EF4DFE" w:rsidRDefault="00CF329A" w:rsidP="00096090">
                        <w:pPr>
                          <w:jc w:val="center"/>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4DFE">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txbxContent>
                  </v:textbox>
                </v:shape>
              </v:group>
            </w:pict>
          </mc:Fallback>
        </mc:AlternateContent>
      </w:r>
    </w:p>
    <w:p w:rsidR="00096090" w:rsidRDefault="00096090" w:rsidP="00096090">
      <w:pPr>
        <w:rPr>
          <w:sz w:val="34"/>
        </w:rPr>
      </w:pPr>
      <w:r>
        <w:rPr>
          <w:noProof/>
          <w:sz w:val="34"/>
        </w:rPr>
        <mc:AlternateContent>
          <mc:Choice Requires="wps">
            <w:drawing>
              <wp:anchor distT="0" distB="0" distL="114300" distR="114300" simplePos="0" relativeHeight="251805696" behindDoc="0" locked="0" layoutInCell="1" allowOverlap="1" wp14:anchorId="3A207D5D" wp14:editId="0B762BCF">
                <wp:simplePos x="0" y="0"/>
                <wp:positionH relativeFrom="column">
                  <wp:posOffset>2085975</wp:posOffset>
                </wp:positionH>
                <wp:positionV relativeFrom="paragraph">
                  <wp:posOffset>908685</wp:posOffset>
                </wp:positionV>
                <wp:extent cx="209550" cy="194945"/>
                <wp:effectExtent l="57150" t="38100" r="0" b="71755"/>
                <wp:wrapNone/>
                <wp:docPr id="49" name="Arrow: Chevron 49"/>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7D8F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9" o:spid="_x0000_s1026" type="#_x0000_t55" style="position:absolute;margin-left:164.25pt;margin-top:71.55pt;width:16.5pt;height:15.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" adj="14498" fillcolor="#ee853d [3029]" stroked="f">
                <v:fill color2="#ec7a2d [3173]" rotate="t" colors="0 #f18c55;.5 #f67b28;1 #e56b17" focus="100%" type="gradient">
                  <o:fill v:ext="view" type="gradientUnscaled"/>
                </v:fill>
                <v:shadow on="t" color="black" opacity="41287f" offset="0,1.5pt"/>
              </v:shape>
            </w:pict>
          </mc:Fallback>
        </mc:AlternateContent>
      </w:r>
      <w:r>
        <w:rPr>
          <w:noProof/>
          <w:sz w:val="34"/>
        </w:rPr>
        <mc:AlternateContent>
          <mc:Choice Requires="wpg">
            <w:drawing>
              <wp:anchor distT="0" distB="0" distL="114300" distR="114300" simplePos="0" relativeHeight="251806720" behindDoc="0" locked="0" layoutInCell="1" allowOverlap="1" wp14:anchorId="4F7B6191" wp14:editId="4B5AC873">
                <wp:simplePos x="0" y="0"/>
                <wp:positionH relativeFrom="column">
                  <wp:posOffset>3652838</wp:posOffset>
                </wp:positionH>
                <wp:positionV relativeFrom="paragraph">
                  <wp:posOffset>1499553</wp:posOffset>
                </wp:positionV>
                <wp:extent cx="3938588" cy="2680970"/>
                <wp:effectExtent l="57150" t="38100" r="62230" b="81280"/>
                <wp:wrapNone/>
                <wp:docPr id="68" name="Group 68"/>
                <wp:cNvGraphicFramePr/>
                <a:graphic xmlns:a="http://schemas.openxmlformats.org/drawingml/2006/main">
                  <a:graphicData uri="http://schemas.microsoft.com/office/word/2010/wordprocessingGroup">
                    <wpg:wgp>
                      <wpg:cNvGrpSpPr/>
                      <wpg:grpSpPr>
                        <a:xfrm>
                          <a:off x="0" y="0"/>
                          <a:ext cx="3938588" cy="2680970"/>
                          <a:chOff x="0" y="0"/>
                          <a:chExt cx="3938588" cy="2680970"/>
                        </a:xfrm>
                      </wpg:grpSpPr>
                      <wps:wsp>
                        <wps:cNvPr id="59" name="Rectangle: Rounded Corners 59"/>
                        <wps:cNvSpPr/>
                        <wps:spPr>
                          <a:xfrm>
                            <a:off x="19050" y="1966912"/>
                            <a:ext cx="1490345"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Set up a Standing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9525" y="952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0" y="98107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Make a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2405062" y="0"/>
                            <a:ext cx="1490345"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Help &amp;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433637" y="952500"/>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2447925" y="197167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B6191" id="Group 68" o:spid="_x0000_s1066" style="position:absolute;margin-left:287.65pt;margin-top:118.1pt;width:310.15pt;height:211.1pt;z-index:251806720" coordsize="3938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">
                <v:roundrect id="Rectangle: Rounded Corners 59" o:spid="_x0000_s1067" style="position:absolute;left:190;top:19669;width:14903;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Set up a Standing Order</w:t>
                        </w:r>
                      </w:p>
                    </w:txbxContent>
                  </v:textbox>
                </v:roundrect>
                <v:roundrect id="Rectangle: Rounded Corners 60" o:spid="_x0000_s1068" style="position:absolute;left:95;top:95;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Manage Account</w:t>
                        </w:r>
                      </w:p>
                    </w:txbxContent>
                  </v:textbox>
                </v:roundrect>
                <v:roundrect id="Rectangle: Rounded Corners 61" o:spid="_x0000_s1069" style="position:absolute;top:9810;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Make a Transfer</w:t>
                        </w:r>
                      </w:p>
                    </w:txbxContent>
                  </v:textbox>
                </v:roundrect>
                <v:roundrect id="Rectangle: Rounded Corners 62" o:spid="_x0000_s1070" style="position:absolute;left:24050;width:14904;height:7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Help &amp; Info</w:t>
                        </w:r>
                      </w:p>
                    </w:txbxContent>
                  </v:textbox>
                </v:roundrect>
                <v:roundrect id="Rectangle: Rounded Corners 63" o:spid="_x0000_s1071" style="position:absolute;left:24336;top:9525;width:14907;height:7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Settings</w:t>
                        </w:r>
                      </w:p>
                    </w:txbxContent>
                  </v:textbox>
                </v:roundrect>
                <v:roundrect id="Rectangle: Rounded Corners 64" o:spid="_x0000_s1072" style="position:absolute;left:24479;top:19716;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Contact Us</w:t>
                        </w:r>
                      </w:p>
                    </w:txbxContent>
                  </v:textbox>
                </v:roundrect>
              </v:group>
            </w:pict>
          </mc:Fallback>
        </mc:AlternateContent>
      </w:r>
      <w:r>
        <w:rPr>
          <w:sz w:val="34"/>
        </w:rPr>
        <w:br w:type="page"/>
      </w:r>
    </w:p>
    <w:p w:rsidR="00096090" w:rsidRDefault="00096090" w:rsidP="00096090">
      <w:pPr>
        <w:tabs>
          <w:tab w:val="left" w:pos="3690"/>
        </w:tabs>
        <w:jc w:val="center"/>
        <w:rPr>
          <w:sz w:val="34"/>
        </w:rPr>
      </w:pPr>
      <w:r>
        <w:rPr>
          <w:noProof/>
          <w:sz w:val="34"/>
        </w:rPr>
        <w:lastRenderedPageBreak/>
        <mc:AlternateContent>
          <mc:Choice Requires="wpg">
            <w:drawing>
              <wp:anchor distT="0" distB="0" distL="114300" distR="114300" simplePos="0" relativeHeight="251811840" behindDoc="0" locked="0" layoutInCell="1" allowOverlap="1" wp14:anchorId="74C8B645" wp14:editId="530574BE">
                <wp:simplePos x="0" y="0"/>
                <wp:positionH relativeFrom="column">
                  <wp:posOffset>2277427</wp:posOffset>
                </wp:positionH>
                <wp:positionV relativeFrom="paragraph">
                  <wp:posOffset>3523298</wp:posOffset>
                </wp:positionV>
                <wp:extent cx="5753100" cy="754057"/>
                <wp:effectExtent l="57150" t="38100" r="57150" b="8255"/>
                <wp:wrapNone/>
                <wp:docPr id="35" name="Group 35"/>
                <wp:cNvGraphicFramePr/>
                <a:graphic xmlns:a="http://schemas.openxmlformats.org/drawingml/2006/main">
                  <a:graphicData uri="http://schemas.microsoft.com/office/word/2010/wordprocessingGroup">
                    <wpg:wgp>
                      <wpg:cNvGrpSpPr/>
                      <wpg:grpSpPr>
                        <a:xfrm>
                          <a:off x="0" y="0"/>
                          <a:ext cx="5753100" cy="754057"/>
                          <a:chOff x="0" y="0"/>
                          <a:chExt cx="5753100" cy="754057"/>
                        </a:xfrm>
                      </wpg:grpSpPr>
                      <wps:wsp>
                        <wps:cNvPr id="36" name="Rectangle: Rounded Corners 36"/>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0"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74C8B645" id="Group 35" o:spid="_x0000_s1073" style="position:absolute;left:0;text-align:left;margin-left:179.3pt;margin-top:277.45pt;width:453pt;height:59.35pt;z-index:251811840"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">
                <v:roundrect id="Rectangle: Rounded Corners 36" o:spid="_x0000_s1074"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3)</w:t>
                        </w:r>
                      </w:p>
                    </w:txbxContent>
                  </v:textbox>
                </v:roundrect>
                <v:shape id="Text Box 37" o:spid="_x0000_s1075"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076"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r>
        <w:rPr>
          <w:noProof/>
          <w:sz w:val="34"/>
        </w:rPr>
        <mc:AlternateContent>
          <mc:Choice Requires="wpg">
            <w:drawing>
              <wp:anchor distT="0" distB="0" distL="114300" distR="114300" simplePos="0" relativeHeight="251810816" behindDoc="0" locked="0" layoutInCell="1" allowOverlap="1" wp14:anchorId="135C8AA6" wp14:editId="603FABD0">
                <wp:simplePos x="0" y="0"/>
                <wp:positionH relativeFrom="column">
                  <wp:posOffset>2278335</wp:posOffset>
                </wp:positionH>
                <wp:positionV relativeFrom="paragraph">
                  <wp:posOffset>2771458</wp:posOffset>
                </wp:positionV>
                <wp:extent cx="5753100" cy="754057"/>
                <wp:effectExtent l="57150" t="38100" r="57150" b="8255"/>
                <wp:wrapNone/>
                <wp:docPr id="2040452321" name="Group 2040452321"/>
                <wp:cNvGraphicFramePr/>
                <a:graphic xmlns:a="http://schemas.openxmlformats.org/drawingml/2006/main">
                  <a:graphicData uri="http://schemas.microsoft.com/office/word/2010/wordprocessingGroup">
                    <wpg:wgp>
                      <wpg:cNvGrpSpPr/>
                      <wpg:grpSpPr>
                        <a:xfrm>
                          <a:off x="0" y="0"/>
                          <a:ext cx="5753100" cy="754057"/>
                          <a:chOff x="0" y="0"/>
                          <a:chExt cx="5753100" cy="754057"/>
                        </a:xfrm>
                      </wpg:grpSpPr>
                      <wps:wsp>
                        <wps:cNvPr id="2040452322" name="Rectangle: Rounded Corners 2040452322"/>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0452323" name="Text Box 2040452323"/>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40452324"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135C8AA6" id="Group 2040452321" o:spid="_x0000_s1077" style="position:absolute;left:0;text-align:left;margin-left:179.4pt;margin-top:218.25pt;width:453pt;height:59.35pt;z-index:251810816"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">
                <v:roundrect id="Rectangle: Rounded Corners 2040452322" o:spid="_x0000_s1078"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&#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2)</w:t>
                        </w:r>
                      </w:p>
                    </w:txbxContent>
                  </v:textbox>
                </v:roundrect>
                <v:shape id="Text Box 2040452323" o:spid="_x0000_s1079"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080"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r>
        <w:rPr>
          <w:noProof/>
          <w:sz w:val="34"/>
        </w:rPr>
        <mc:AlternateContent>
          <mc:Choice Requires="wpg">
            <w:drawing>
              <wp:anchor distT="0" distB="0" distL="114300" distR="114300" simplePos="0" relativeHeight="251803648" behindDoc="0" locked="0" layoutInCell="1" allowOverlap="1" wp14:anchorId="05AF3C88" wp14:editId="2EB1EB73">
                <wp:simplePos x="0" y="0"/>
                <wp:positionH relativeFrom="column">
                  <wp:posOffset>0</wp:posOffset>
                </wp:positionH>
                <wp:positionV relativeFrom="paragraph">
                  <wp:posOffset>0</wp:posOffset>
                </wp:positionV>
                <wp:extent cx="8333740" cy="5262245"/>
                <wp:effectExtent l="0" t="0" r="10160" b="14605"/>
                <wp:wrapNone/>
                <wp:docPr id="69" name="Group 69"/>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70" name="Group 70"/>
                        <wpg:cNvGrpSpPr/>
                        <wpg:grpSpPr>
                          <a:xfrm>
                            <a:off x="0" y="0"/>
                            <a:ext cx="8334058" cy="5262245"/>
                            <a:chOff x="0" y="0"/>
                            <a:chExt cx="8334058" cy="5262245"/>
                          </a:xfrm>
                        </wpg:grpSpPr>
                        <wpg:grpSp>
                          <wpg:cNvPr id="71" name="Group 71"/>
                          <wpg:cNvGrpSpPr/>
                          <wpg:grpSpPr>
                            <a:xfrm>
                              <a:off x="0" y="0"/>
                              <a:ext cx="8334058" cy="5262245"/>
                              <a:chOff x="0" y="0"/>
                              <a:chExt cx="8334058" cy="5262245"/>
                            </a:xfrm>
                          </wpg:grpSpPr>
                          <wpg:grpSp>
                            <wpg:cNvPr id="72" name="Group 72"/>
                            <wpg:cNvGrpSpPr/>
                            <wpg:grpSpPr>
                              <a:xfrm>
                                <a:off x="0" y="0"/>
                                <a:ext cx="8334058" cy="5262245"/>
                                <a:chOff x="0" y="0"/>
                                <a:chExt cx="8334058" cy="5262245"/>
                              </a:xfrm>
                            </wpg:grpSpPr>
                            <wpg:grpSp>
                              <wpg:cNvPr id="73" name="Group 73"/>
                              <wpg:cNvGrpSpPr/>
                              <wpg:grpSpPr>
                                <a:xfrm>
                                  <a:off x="0" y="0"/>
                                  <a:ext cx="8334058" cy="5262245"/>
                                  <a:chOff x="0" y="0"/>
                                  <a:chExt cx="8334058" cy="5262245"/>
                                </a:xfrm>
                              </wpg:grpSpPr>
                              <wpg:grpSp>
                                <wpg:cNvPr id="74" name="Group 74"/>
                                <wpg:cNvGrpSpPr/>
                                <wpg:grpSpPr>
                                  <a:xfrm>
                                    <a:off x="0" y="0"/>
                                    <a:ext cx="8334058" cy="5262245"/>
                                    <a:chOff x="0" y="0"/>
                                    <a:chExt cx="8334058" cy="5262245"/>
                                  </a:xfrm>
                                </wpg:grpSpPr>
                                <wps:wsp>
                                  <wps:cNvPr id="75" name="Rectangle: Rounded Corners 75"/>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7239000" y="47625"/>
                                    <a:ext cx="956310" cy="251460"/>
                                    <a:chOff x="0" y="0"/>
                                    <a:chExt cx="956310" cy="251460"/>
                                  </a:xfrm>
                                </wpg:grpSpPr>
                                <wps:wsp>
                                  <wps:cNvPr id="78" name="Rectangle 78"/>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Minus Sign 79"/>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Multiplication Sign 80"/>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1" name="Group 81"/>
                              <wpg:cNvGrpSpPr/>
                              <wpg:grpSpPr>
                                <a:xfrm>
                                  <a:off x="314325" y="576263"/>
                                  <a:ext cx="1233170" cy="4333875"/>
                                  <a:chOff x="0" y="0"/>
                                  <a:chExt cx="1233170" cy="4333875"/>
                                </a:xfrm>
                              </wpg:grpSpPr>
                              <wps:wsp>
                                <wps:cNvPr id="82" name="Rectangle: Rounded Corners 82"/>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0" y="852487"/>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 name="Straight Connector 87"/>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88" name="Rectangle: Diagonal Corners Rounded 88"/>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Text Box 89"/>
                        <wps:cNvSpPr txBox="1"/>
                        <wps:spPr>
                          <a:xfrm>
                            <a:off x="4145700" y="633413"/>
                            <a:ext cx="2078434" cy="739775"/>
                          </a:xfrm>
                          <a:prstGeom prst="rect">
                            <a:avLst/>
                          </a:prstGeom>
                          <a:noFill/>
                          <a:ln>
                            <a:noFill/>
                          </a:ln>
                        </wps:spPr>
                        <wps:txbx>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9A">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3" name="Text Box 93"/>
                        <wps:cNvSpPr txBox="1"/>
                        <wps:spPr>
                          <a:xfrm>
                            <a:off x="2345417" y="1314438"/>
                            <a:ext cx="1722186" cy="471170"/>
                          </a:xfrm>
                          <a:prstGeom prst="rect">
                            <a:avLst/>
                          </a:prstGeom>
                          <a:noFill/>
                          <a:ln>
                            <a:noFill/>
                          </a:ln>
                        </wps:spPr>
                        <wps:txbx>
                          <w:txbxContent>
                            <w:p w:rsidR="00CF329A" w:rsidRPr="00857BB4" w:rsidRDefault="00CF329A" w:rsidP="00096090">
                              <w:pPr>
                                <w:jc w:val="center"/>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Full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Text Box 95"/>
                        <wps:cNvSpPr txBox="1"/>
                        <wps:spPr>
                          <a:xfrm>
                            <a:off x="4745783" y="1676402"/>
                            <a:ext cx="1405309"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Text Box 96"/>
                        <wps:cNvSpPr txBox="1"/>
                        <wps:spPr>
                          <a:xfrm>
                            <a:off x="6855745" y="1671638"/>
                            <a:ext cx="926500"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Text Box 97"/>
                        <wps:cNvSpPr txBox="1"/>
                        <wps:spPr>
                          <a:xfrm>
                            <a:off x="2735915" y="1662115"/>
                            <a:ext cx="1175430"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w:t>
                              </w: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AF3C88" id="Group 69" o:spid="_x0000_s1081" style="position:absolute;left:0;text-align:left;margin-left:0;margin-top:0;width:656.2pt;height:414.35pt;z-index:251803648"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">
                <v:group id="Group 70" o:spid="_x0000_s108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83"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84"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85"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8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ectangle: Rounded Corners 75" o:spid="_x0000_s1087"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roundrect>
                          <v:rect id="Rectangle 76" o:spid="_x0000_s1088"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" fillcolor="white [3212]" strokecolor="#bfbfbf [2412]" strokeweight="1pt"/>
                        </v:group>
                        <v:group id="Group 77" o:spid="_x0000_s1089"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090"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rect>
                          <v:shape id="Minus Sign 79" o:spid="_x0000_s1091"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80" o:spid="_x0000_s1092"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81" o:spid="_x0000_s1093"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Rectangle: Rounded Corners 82" o:spid="_x0000_s1094"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" fillcolor="#f2f2f2 [3052]" strokecolor="#a5a5a5 [3206]" strokeweight=".5pt">
                          <v:stroke joinstyle="miter"/>
                          <v:textbox>
                            <w:txbxContent>
                              <w:p w:rsidR="00CF329A" w:rsidRDefault="00CF329A" w:rsidP="00096090"/>
                            </w:txbxContent>
                          </v:textbox>
                        </v:roundrect>
                        <v:roundrect id="Rectangle: Rounded Corners 83" o:spid="_x0000_s1095"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84" o:spid="_x0000_s1096"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85" o:spid="_x0000_s1097"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86" o:spid="_x0000_s1098"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87" o:spid="_x0000_s1099"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" strokecolor="#d8d8d8 [2732]" strokeweight="1.5pt">
                      <v:stroke joinstyle="miter"/>
                    </v:line>
                  </v:group>
                  <v:shape id="Rectangle: Diagonal Corners Rounded 88" o:spid="_x0000_s1100"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89" o:spid="_x0000_s1101" type="#_x0000_t202" style="position:absolute;left:41457;top:6334;width:20784;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9A">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Account</w:t>
                        </w:r>
                      </w:p>
                    </w:txbxContent>
                  </v:textbox>
                </v:shape>
                <v:shape id="Text Box 93" o:spid="_x0000_s1102" type="#_x0000_t202" style="position:absolute;left:23454;top:13144;width:17222;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Ft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g90v8AXJ2AwAA//8DAFBLAQItABQABgAIAAAAIQDb4fbL7gAAAIUBAAATAAAAAAAA&#10;AAAAAAAAAAAAAABbQ29udGVudF9UeXBlc10ueG1sUEsBAi0AFAAGAAgAAAAhAFr0LFu/AAAAFQEA&#10;AAsAAAAAAAAAAAAAAAAAHwEAAF9yZWxzLy5yZWxzUEsBAi0AFAAGAAgAAAAhAOdIEW3HAAAA2wAA&#10;AA8AAAAAAAAAAAAAAAAABwIAAGRycy9kb3ducmV2LnhtbFBLBQYAAAAAAwADALcAAAD7AgAAAAA=&#10;" filled="f" stroked="f">
                  <v:textbox>
                    <w:txbxContent>
                      <w:p w:rsidR="00CF329A" w:rsidRPr="00857BB4" w:rsidRDefault="00CF329A" w:rsidP="00096090">
                        <w:pPr>
                          <w:jc w:val="center"/>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Full Name)</w:t>
                        </w:r>
                      </w:p>
                    </w:txbxContent>
                  </v:textbox>
                </v:shape>
                <v:shape id="Text Box 95" o:spid="_x0000_s1103" type="#_x0000_t202" style="position:absolute;left:47457;top:16764;width:14053;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Number)</w:t>
                        </w:r>
                      </w:p>
                    </w:txbxContent>
                  </v:textbox>
                </v:shape>
                <v:shape id="Text Box 96" o:spid="_x0000_s1104" type="#_x0000_t202" style="position:absolute;left:68557;top:16716;width:9265;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Code)</w:t>
                        </w:r>
                      </w:p>
                    </w:txbxContent>
                  </v:textbox>
                </v:shape>
                <v:shape id="Text Box 97" o:spid="_x0000_s1105" type="#_x0000_t202" style="position:absolute;left:27359;top:16621;width:11754;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w:t>
                        </w: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txbxContent>
                  </v:textbox>
                </v:shape>
              </v:group>
            </w:pict>
          </mc:Fallback>
        </mc:AlternateContent>
      </w:r>
      <w:r>
        <w:rPr>
          <w:noProof/>
          <w:sz w:val="34"/>
        </w:rPr>
        <mc:AlternateContent>
          <mc:Choice Requires="wpg">
            <w:drawing>
              <wp:anchor distT="0" distB="0" distL="114300" distR="114300" simplePos="0" relativeHeight="251808768" behindDoc="0" locked="0" layoutInCell="1" allowOverlap="1" wp14:anchorId="7AA25D89" wp14:editId="41EB4AE7">
                <wp:simplePos x="0" y="0"/>
                <wp:positionH relativeFrom="column">
                  <wp:posOffset>4362450</wp:posOffset>
                </wp:positionH>
                <wp:positionV relativeFrom="paragraph">
                  <wp:posOffset>1747838</wp:posOffset>
                </wp:positionV>
                <wp:extent cx="2176463" cy="190500"/>
                <wp:effectExtent l="0" t="0" r="14605" b="38100"/>
                <wp:wrapNone/>
                <wp:docPr id="100" name="Group 100"/>
                <wp:cNvGraphicFramePr/>
                <a:graphic xmlns:a="http://schemas.openxmlformats.org/drawingml/2006/main">
                  <a:graphicData uri="http://schemas.microsoft.com/office/word/2010/wordprocessingGroup">
                    <wpg:wgp>
                      <wpg:cNvGrpSpPr/>
                      <wpg:grpSpPr>
                        <a:xfrm>
                          <a:off x="0" y="0"/>
                          <a:ext cx="2176463" cy="190500"/>
                          <a:chOff x="0" y="0"/>
                          <a:chExt cx="2176463" cy="190500"/>
                        </a:xfrm>
                      </wpg:grpSpPr>
                      <wps:wsp>
                        <wps:cNvPr id="98" name="Straight Connector 98"/>
                        <wps:cNvCnPr/>
                        <wps:spPr>
                          <a:xfrm>
                            <a:off x="0" y="9525"/>
                            <a:ext cx="0" cy="180975"/>
                          </a:xfrm>
                          <a:prstGeom prst="line">
                            <a:avLst/>
                          </a:prstGeom>
                          <a:ln/>
                        </wps:spPr>
                        <wps:style>
                          <a:lnRef idx="3">
                            <a:schemeClr val="accent3"/>
                          </a:lnRef>
                          <a:fillRef idx="0">
                            <a:schemeClr val="accent3"/>
                          </a:fillRef>
                          <a:effectRef idx="2">
                            <a:schemeClr val="accent3"/>
                          </a:effectRef>
                          <a:fontRef idx="minor">
                            <a:schemeClr val="tx1"/>
                          </a:fontRef>
                        </wps:style>
                        <wps:bodyPr/>
                      </wps:wsp>
                      <wps:wsp>
                        <wps:cNvPr id="99" name="Straight Connector 99"/>
                        <wps:cNvCnPr/>
                        <wps:spPr>
                          <a:xfrm>
                            <a:off x="2176463" y="0"/>
                            <a:ext cx="0" cy="180975"/>
                          </a:xfrm>
                          <a:prstGeom prst="line">
                            <a:avLst/>
                          </a:prstGeom>
                          <a:ln/>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w14:anchorId="6CCE6D13" id="Group 100" o:spid="_x0000_s1026" style="position:absolute;margin-left:343.5pt;margin-top:137.65pt;width:171.4pt;height:15pt;z-index:251808768" coordsize="21764,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">
                <v:line id="Straight Connector 98" o:spid="_x0000_s1027" style="position:absolute;visibility:visible;mso-wrap-style:square" from="0,95" to="0,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" strokecolor="#a5a5a5 [3206]" strokeweight="1.5pt">
                  <v:stroke joinstyle="miter"/>
                </v:line>
                <v:line id="Straight Connector 99" o:spid="_x0000_s1028" style="position:absolute;visibility:visible;mso-wrap-style:square" from="21764,0" to="2176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" strokecolor="#a5a5a5 [3206]" strokeweight="1.5pt">
                  <v:stroke joinstyle="miter"/>
                </v:line>
              </v:group>
            </w:pict>
          </mc:Fallback>
        </mc:AlternateContent>
      </w:r>
      <w:r>
        <w:rPr>
          <w:noProof/>
          <w:sz w:val="34"/>
        </w:rPr>
        <mc:AlternateContent>
          <mc:Choice Requires="wps">
            <w:drawing>
              <wp:anchor distT="0" distB="0" distL="114300" distR="114300" simplePos="0" relativeHeight="251807744" behindDoc="0" locked="0" layoutInCell="1" allowOverlap="1" wp14:anchorId="7AA55CC0" wp14:editId="34E433FA">
                <wp:simplePos x="0" y="0"/>
                <wp:positionH relativeFrom="column">
                  <wp:posOffset>1595120</wp:posOffset>
                </wp:positionH>
                <wp:positionV relativeFrom="paragraph">
                  <wp:posOffset>1644333</wp:posOffset>
                </wp:positionV>
                <wp:extent cx="209550" cy="194945"/>
                <wp:effectExtent l="57150" t="38100" r="0" b="71755"/>
                <wp:wrapNone/>
                <wp:docPr id="92" name="Arrow: Chevron 92"/>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2FB9D" id="Arrow: Chevron 92" o:spid="_x0000_s1026" type="#_x0000_t55" style="position:absolute;margin-left:125.6pt;margin-top:129.5pt;width:16.5pt;height:15.3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r>
        <w:rPr>
          <w:noProof/>
          <w:sz w:val="34"/>
        </w:rPr>
        <mc:AlternateContent>
          <mc:Choice Requires="wpg">
            <w:drawing>
              <wp:anchor distT="0" distB="0" distL="114300" distR="114300" simplePos="0" relativeHeight="251809792" behindDoc="0" locked="0" layoutInCell="1" allowOverlap="1" wp14:anchorId="31AACBF9" wp14:editId="005FD43F">
                <wp:simplePos x="0" y="0"/>
                <wp:positionH relativeFrom="column">
                  <wp:posOffset>2271078</wp:posOffset>
                </wp:positionH>
                <wp:positionV relativeFrom="paragraph">
                  <wp:posOffset>99060</wp:posOffset>
                </wp:positionV>
                <wp:extent cx="5753100" cy="753745"/>
                <wp:effectExtent l="57150" t="38100" r="57150" b="8255"/>
                <wp:wrapNone/>
                <wp:docPr id="2040452325" name="Group 2040452325"/>
                <wp:cNvGraphicFramePr/>
                <a:graphic xmlns:a="http://schemas.openxmlformats.org/drawingml/2006/main">
                  <a:graphicData uri="http://schemas.microsoft.com/office/word/2010/wordprocessingGroup">
                    <wpg:wgp>
                      <wpg:cNvGrpSpPr/>
                      <wpg:grpSpPr>
                        <a:xfrm>
                          <a:off x="0" y="0"/>
                          <a:ext cx="5753100" cy="753745"/>
                          <a:chOff x="0" y="0"/>
                          <a:chExt cx="5753100" cy="754057"/>
                        </a:xfrm>
                      </wpg:grpSpPr>
                      <wps:wsp>
                        <wps:cNvPr id="2040452326" name="Rectangle: Rounded Corners 2040452326"/>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Account # 1</w:t>
                              </w:r>
                              <w:r>
                                <w:rPr>
                                  <w:b/>
                                  <w:i/>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0452327" name="Text Box 2040452327"/>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40452328"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31AACBF9" id="Group 2040452325" o:spid="_x0000_s1106" style="position:absolute;left:0;text-align:left;margin-left:178.85pt;margin-top:7.8pt;width:453pt;height:59.35pt;z-index:251809792"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">
                <v:roundrect id="Rectangle: Rounded Corners 2040452326" o:spid="_x0000_s1107"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Account # 1</w:t>
                        </w:r>
                        <w:r>
                          <w:rPr>
                            <w:b/>
                            <w:i/>
                            <w:sz w:val="28"/>
                          </w:rPr>
                          <w:t>)</w:t>
                        </w:r>
                      </w:p>
                    </w:txbxContent>
                  </v:textbox>
                </v:roundrect>
                <v:shape id="Text Box 2040452327" o:spid="_x0000_s1108"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109"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Default="00096090" w:rsidP="00096090">
      <w:pPr>
        <w:jc w:val="center"/>
        <w:rPr>
          <w:sz w:val="34"/>
        </w:rPr>
      </w:pPr>
    </w:p>
    <w:p w:rsidR="00096090" w:rsidRDefault="00096090" w:rsidP="00096090">
      <w:pPr>
        <w:tabs>
          <w:tab w:val="left" w:pos="4298"/>
        </w:tabs>
        <w:jc w:val="center"/>
        <w:rPr>
          <w:sz w:val="34"/>
        </w:rPr>
      </w:pPr>
    </w:p>
    <w:p w:rsidR="00096090" w:rsidRDefault="00096090" w:rsidP="00096090">
      <w:pPr>
        <w:jc w:val="center"/>
        <w:rPr>
          <w:sz w:val="34"/>
        </w:rPr>
      </w:pPr>
      <w:r>
        <w:rPr>
          <w:sz w:val="34"/>
        </w:rPr>
        <w:br w:type="page"/>
      </w:r>
    </w:p>
    <w:p w:rsidR="00096090" w:rsidRDefault="00096090" w:rsidP="00096090">
      <w:pPr>
        <w:tabs>
          <w:tab w:val="left" w:pos="4298"/>
        </w:tabs>
        <w:rPr>
          <w:sz w:val="34"/>
        </w:rPr>
      </w:pPr>
      <w:r>
        <w:rPr>
          <w:noProof/>
          <w:sz w:val="34"/>
        </w:rPr>
        <w:lastRenderedPageBreak/>
        <mc:AlternateContent>
          <mc:Choice Requires="wps">
            <w:drawing>
              <wp:anchor distT="0" distB="0" distL="114300" distR="114300" simplePos="0" relativeHeight="251819008" behindDoc="0" locked="0" layoutInCell="1" allowOverlap="1" wp14:anchorId="775E1E9E" wp14:editId="70C99A45">
                <wp:simplePos x="0" y="0"/>
                <wp:positionH relativeFrom="column">
                  <wp:posOffset>3918585</wp:posOffset>
                </wp:positionH>
                <wp:positionV relativeFrom="paragraph">
                  <wp:posOffset>3991928</wp:posOffset>
                </wp:positionV>
                <wp:extent cx="2671763" cy="762000"/>
                <wp:effectExtent l="0" t="0" r="14605" b="19050"/>
                <wp:wrapNone/>
                <wp:docPr id="133" name="Rectangle: Diagonal Corners Rounded 133"/>
                <wp:cNvGraphicFramePr/>
                <a:graphic xmlns:a="http://schemas.openxmlformats.org/drawingml/2006/main">
                  <a:graphicData uri="http://schemas.microsoft.com/office/word/2010/wordprocessingShape">
                    <wps:wsp>
                      <wps:cNvSpPr/>
                      <wps:spPr>
                        <a:xfrm>
                          <a:off x="0" y="0"/>
                          <a:ext cx="2671763" cy="762000"/>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E77578" w:rsidRDefault="00CF329A" w:rsidP="00096090">
                            <w:pPr>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pPr>
                            <w:r w:rsidRPr="00E77578">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5E1E9E" id="Rectangle: Diagonal Corners Rounded 133" o:spid="_x0000_s1110" style="position:absolute;margin-left:308.55pt;margin-top:314.35pt;width:210.4pt;height:60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71763,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" adj="-11796480,,5400" path="m127003,l2671763,r,l2671763,634997v,70142,-56861,127003,-127003,127003l,762000r,l,127003c,56861,56861,,127003,xe" fillcolor="white [3212]" strokecolor="#7f7f7f [1612]" strokeweight="1pt">
                <v:stroke joinstyle="miter"/>
                <v:formulas/>
                <v:path arrowok="t" o:connecttype="custom" o:connectlocs="127003,0;2671763,0;2671763,0;2671763,634997;2544760,762000;0,762000;0,762000;0,127003;127003,0" o:connectangles="0,0,0,0,0,0,0,0,0" textboxrect="0,0,2671763,762000"/>
                <v:textbox>
                  <w:txbxContent>
                    <w:p w:rsidR="00CF329A" w:rsidRPr="00E77578" w:rsidRDefault="00CF329A" w:rsidP="00096090">
                      <w:pPr>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pPr>
                      <w:r w:rsidRPr="00E77578">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t>£</w:t>
                      </w:r>
                    </w:p>
                  </w:txbxContent>
                </v:textbox>
              </v:shape>
            </w:pict>
          </mc:Fallback>
        </mc:AlternateContent>
      </w:r>
      <w:r>
        <w:rPr>
          <w:noProof/>
          <w:sz w:val="34"/>
        </w:rPr>
        <mc:AlternateContent>
          <mc:Choice Requires="wpg">
            <w:drawing>
              <wp:anchor distT="0" distB="0" distL="114300" distR="114300" simplePos="0" relativeHeight="251812864" behindDoc="0" locked="0" layoutInCell="1" allowOverlap="1" wp14:anchorId="01302F7F" wp14:editId="309ADA4D">
                <wp:simplePos x="0" y="0"/>
                <wp:positionH relativeFrom="margin">
                  <wp:align>center</wp:align>
                </wp:positionH>
                <wp:positionV relativeFrom="paragraph">
                  <wp:posOffset>304800</wp:posOffset>
                </wp:positionV>
                <wp:extent cx="8333740" cy="5262245"/>
                <wp:effectExtent l="0" t="0" r="10160" b="14605"/>
                <wp:wrapNone/>
                <wp:docPr id="41" name="Group 41"/>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42" name="Group 42"/>
                        <wpg:cNvGrpSpPr/>
                        <wpg:grpSpPr>
                          <a:xfrm>
                            <a:off x="0" y="0"/>
                            <a:ext cx="8334058" cy="5262245"/>
                            <a:chOff x="0" y="0"/>
                            <a:chExt cx="8334058" cy="5262245"/>
                          </a:xfrm>
                        </wpg:grpSpPr>
                        <wpg:grpSp>
                          <wpg:cNvPr id="43" name="Group 43"/>
                          <wpg:cNvGrpSpPr/>
                          <wpg:grpSpPr>
                            <a:xfrm>
                              <a:off x="0" y="0"/>
                              <a:ext cx="8334058" cy="5262245"/>
                              <a:chOff x="0" y="0"/>
                              <a:chExt cx="8334058" cy="5262245"/>
                            </a:xfrm>
                          </wpg:grpSpPr>
                          <wpg:grpSp>
                            <wpg:cNvPr id="44" name="Group 44"/>
                            <wpg:cNvGrpSpPr/>
                            <wpg:grpSpPr>
                              <a:xfrm>
                                <a:off x="0" y="0"/>
                                <a:ext cx="8334058" cy="5262245"/>
                                <a:chOff x="0" y="0"/>
                                <a:chExt cx="8334058" cy="5262245"/>
                              </a:xfrm>
                            </wpg:grpSpPr>
                            <wpg:grpSp>
                              <wpg:cNvPr id="51" name="Group 51"/>
                              <wpg:cNvGrpSpPr/>
                              <wpg:grpSpPr>
                                <a:xfrm>
                                  <a:off x="0" y="0"/>
                                  <a:ext cx="8334058" cy="5262245"/>
                                  <a:chOff x="0" y="0"/>
                                  <a:chExt cx="8334058" cy="5262245"/>
                                </a:xfrm>
                              </wpg:grpSpPr>
                              <wpg:grpSp>
                                <wpg:cNvPr id="52" name="Group 52"/>
                                <wpg:cNvGrpSpPr/>
                                <wpg:grpSpPr>
                                  <a:xfrm>
                                    <a:off x="0" y="0"/>
                                    <a:ext cx="8334058" cy="5262245"/>
                                    <a:chOff x="0" y="0"/>
                                    <a:chExt cx="8334058" cy="5262245"/>
                                  </a:xfrm>
                                </wpg:grpSpPr>
                                <wps:wsp>
                                  <wps:cNvPr id="55" name="Rectangle: Rounded Corners 55"/>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7239000" y="47625"/>
                                    <a:ext cx="956310" cy="251460"/>
                                    <a:chOff x="0" y="0"/>
                                    <a:chExt cx="956310" cy="251460"/>
                                  </a:xfrm>
                                </wpg:grpSpPr>
                                <wps:wsp>
                                  <wps:cNvPr id="90" name="Rectangle 90"/>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Minus Sign 91"/>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ultiplication Sign 94"/>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1" name="Group 101"/>
                              <wpg:cNvGrpSpPr/>
                              <wpg:grpSpPr>
                                <a:xfrm>
                                  <a:off x="314325" y="576263"/>
                                  <a:ext cx="1233170" cy="4333875"/>
                                  <a:chOff x="0" y="0"/>
                                  <a:chExt cx="1233170" cy="4333875"/>
                                </a:xfrm>
                              </wpg:grpSpPr>
                              <wps:wsp>
                                <wps:cNvPr id="102" name="Rectangle: Rounded Corners 102"/>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Rounded Corners 103"/>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9525" y="1552575"/>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9" name="Straight Connector 109"/>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110" name="Rectangle: Diagonal Corners Rounded 110"/>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Text Box 111"/>
                        <wps:cNvSpPr txBox="1"/>
                        <wps:spPr>
                          <a:xfrm>
                            <a:off x="3517026" y="642938"/>
                            <a:ext cx="3653929" cy="739775"/>
                          </a:xfrm>
                          <a:prstGeom prst="rect">
                            <a:avLst/>
                          </a:prstGeom>
                          <a:noFill/>
                          <a:ln>
                            <a:noFill/>
                          </a:ln>
                        </wps:spPr>
                        <wps:txbx>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Transfers &amp; Payments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12" name="Text Box 112"/>
                        <wps:cNvSpPr txBox="1"/>
                        <wps:spPr>
                          <a:xfrm>
                            <a:off x="2769297" y="1643051"/>
                            <a:ext cx="772189"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Text Box 123"/>
                        <wps:cNvSpPr txBox="1"/>
                        <wps:spPr>
                          <a:xfrm>
                            <a:off x="3045562" y="2124063"/>
                            <a:ext cx="499129"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2955042" y="3095613"/>
                            <a:ext cx="583587"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4" name="Text Box 134"/>
                        <wps:cNvSpPr txBox="1"/>
                        <wps:spPr>
                          <a:xfrm>
                            <a:off x="2474022" y="3771888"/>
                            <a:ext cx="1064936"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302F7F" id="Group 41" o:spid="_x0000_s1111" style="position:absolute;margin-left:0;margin-top:24pt;width:656.2pt;height:414.35pt;z-index:251812864;mso-position-horizontal:center;mso-position-horizontal-relative:margin;mso-width-relative:margin;mso-height-relative:margin"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">
                <v:group id="Group 42" o:spid="_x0000_s111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13"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114"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51" o:spid="_x0000_s1115"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11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5" o:spid="_x0000_s1117"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rect id="Rectangle 56" o:spid="_x0000_s1118"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" fillcolor="white [3212]" strokecolor="#bfbfbf [2412]" strokeweight="1pt"/>
                        </v:group>
                        <v:group id="Group 58" o:spid="_x0000_s1119"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90" o:spid="_x0000_s1120"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rect>
                          <v:shape id="Minus Sign 91" o:spid="_x0000_s1121"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94" o:spid="_x0000_s1122"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101" o:spid="_x0000_s1123"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124"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" fillcolor="#f2f2f2 [3052]" strokecolor="#a5a5a5 [3206]" strokeweight=".5pt">
                          <v:stroke joinstyle="miter"/>
                          <v:textbox>
                            <w:txbxContent>
                              <w:p w:rsidR="00CF329A" w:rsidRDefault="00CF329A" w:rsidP="00096090"/>
                            </w:txbxContent>
                          </v:textbox>
                        </v:roundrect>
                        <v:roundrect id="Rectangle: Rounded Corners 103" o:spid="_x0000_s1125"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106" o:spid="_x0000_s1126"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107" o:spid="_x0000_s1127"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108" o:spid="_x0000_s1128"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109" o:spid="_x0000_s1129"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" strokecolor="#d8d8d8 [2732]" strokeweight="1.5pt">
                      <v:stroke joinstyle="miter"/>
                    </v:line>
                  </v:group>
                  <v:shape id="Rectangle: Diagonal Corners Rounded 110" o:spid="_x0000_s1130"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111" o:spid="_x0000_s1131" type="#_x0000_t202" style="position:absolute;left:35170;top:6429;width:3653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" filled="f" stroked="f">
                  <v:textbox style="mso-fit-shape-to-text:t">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Transfers &amp; Payments</w:t>
                        </w:r>
                      </w:p>
                    </w:txbxContent>
                  </v:textbox>
                </v:shape>
                <v:shape id="Text Box 112" o:spid="_x0000_s1132" type="#_x0000_t202" style="position:absolute;left:27692;top:16430;width:7722;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v:textbox>
                </v:shape>
                <v:shape id="Text Box 123" o:spid="_x0000_s1133" type="#_x0000_t202" style="position:absolute;left:30455;top:21240;width:4991;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29" o:spid="_x0000_s1134" type="#_x0000_t202" style="position:absolute;left:29550;top:30956;width:5836;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34" o:spid="_x0000_s1135" type="#_x0000_t202" style="position:absolute;left:24740;top:37718;width:10649;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xbxContent>
                  </v:textbox>
                </v:shape>
                <w10:wrap anchorx="margin"/>
              </v:group>
            </w:pict>
          </mc:Fallback>
        </mc:AlternateContent>
      </w:r>
      <w:r>
        <w:rPr>
          <w:noProof/>
          <w:sz w:val="34"/>
        </w:rPr>
        <mc:AlternateContent>
          <mc:Choice Requires="wps">
            <w:drawing>
              <wp:anchor distT="0" distB="0" distL="114300" distR="114300" simplePos="0" relativeHeight="251817984" behindDoc="0" locked="0" layoutInCell="1" allowOverlap="1" wp14:anchorId="3FB59A89" wp14:editId="34F64197">
                <wp:simplePos x="0" y="0"/>
                <wp:positionH relativeFrom="column">
                  <wp:posOffset>3919538</wp:posOffset>
                </wp:positionH>
                <wp:positionV relativeFrom="paragraph">
                  <wp:posOffset>3505200</wp:posOffset>
                </wp:positionV>
                <wp:extent cx="2671763" cy="294972"/>
                <wp:effectExtent l="0" t="0" r="14605" b="10160"/>
                <wp:wrapNone/>
                <wp:docPr id="130" name="Rectangle: Diagonal Corners Rounded 130"/>
                <wp:cNvGraphicFramePr/>
                <a:graphic xmlns:a="http://schemas.openxmlformats.org/drawingml/2006/main">
                  <a:graphicData uri="http://schemas.microsoft.com/office/word/2010/wordprocessingShape">
                    <wps:wsp>
                      <wps:cNvSpPr/>
                      <wps:spPr>
                        <a:xfrm>
                          <a:off x="0" y="0"/>
                          <a:ext cx="2671763" cy="294972"/>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(e.g. Train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59A89" id="Rectangle: Diagonal Corners Rounded 130" o:spid="_x0000_s1136" style="position:absolute;margin-left:308.65pt;margin-top:276pt;width:210.4pt;height:23.25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2671763,294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" adj="-11796480,,5400" path="m49163,l2671763,r,l2671763,245809v,27152,-22011,49163,-49163,49163l,294972r,l,49163c,22011,22011,,49163,xe" fillcolor="white [3212]" strokecolor="#7f7f7f [1612]" strokeweight="1pt">
                <v:stroke joinstyle="miter"/>
                <v:formulas/>
                <v:path arrowok="t" o:connecttype="custom" o:connectlocs="49163,0;2671763,0;2671763,0;2671763,245809;2622600,294972;0,294972;0,294972;0,49163;49163,0" o:connectangles="0,0,0,0,0,0,0,0,0" textboxrect="0,0,2671763,294972"/>
                <v:textbo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(e.g. Train tickets)</w:t>
                      </w:r>
                    </w:p>
                  </w:txbxContent>
                </v:textbox>
              </v:shape>
            </w:pict>
          </mc:Fallback>
        </mc:AlternateContent>
      </w:r>
      <w:r>
        <w:rPr>
          <w:noProof/>
          <w:sz w:val="34"/>
        </w:rPr>
        <mc:AlternateContent>
          <mc:Choice Requires="wps">
            <w:drawing>
              <wp:anchor distT="0" distB="0" distL="114300" distR="114300" simplePos="0" relativeHeight="251816960" behindDoc="0" locked="0" layoutInCell="1" allowOverlap="1" wp14:anchorId="663F087B" wp14:editId="1B355397">
                <wp:simplePos x="0" y="0"/>
                <wp:positionH relativeFrom="column">
                  <wp:posOffset>4267200</wp:posOffset>
                </wp:positionH>
                <wp:positionV relativeFrom="paragraph">
                  <wp:posOffset>2790204</wp:posOffset>
                </wp:positionV>
                <wp:extent cx="1580686" cy="295275"/>
                <wp:effectExtent l="0" t="0" r="0" b="0"/>
                <wp:wrapNone/>
                <wp:docPr id="127" name="Text Box 127"/>
                <wp:cNvGraphicFramePr/>
                <a:graphic xmlns:a="http://schemas.openxmlformats.org/drawingml/2006/main">
                  <a:graphicData uri="http://schemas.microsoft.com/office/word/2010/wordprocessingShape">
                    <wps:wsp>
                      <wps:cNvSpPr txBox="1"/>
                      <wps:spPr>
                        <a:xfrm flipH="1">
                          <a:off x="0" y="0"/>
                          <a:ext cx="1580686" cy="295275"/>
                        </a:xfrm>
                        <a:prstGeom prst="rect">
                          <a:avLst/>
                        </a:prstGeom>
                        <a:noFill/>
                        <a:ln w="6350">
                          <a:noFill/>
                        </a:ln>
                      </wps:spPr>
                      <wps:txbx>
                        <w:txbxContent>
                          <w:p w:rsidR="00CF329A" w:rsidRPr="00ED2DA4" w:rsidRDefault="00CF329A" w:rsidP="00096090">
                            <w:pPr>
                              <w:rPr>
                                <w:b/>
                                <w:color w:val="767171" w:themeColor="background2" w:themeShade="80"/>
                                <w:u w:val="single"/>
                              </w:rPr>
                            </w:pPr>
                            <w:r w:rsidRPr="00ED2DA4">
                              <w:rPr>
                                <w:b/>
                                <w:color w:val="767171" w:themeColor="background2" w:themeShade="80"/>
                                <w:u w:val="single"/>
                              </w:rPr>
                              <w:t>Or add a new recipient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F087B" id="Text Box 127" o:spid="_x0000_s1137" type="#_x0000_t202" style="position:absolute;margin-left:336pt;margin-top:219.7pt;width:124.45pt;height:23.2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" filled="f" stroked="f" strokeweight=".5pt">
                <v:textbox>
                  <w:txbxContent>
                    <w:p w:rsidR="00CF329A" w:rsidRPr="00ED2DA4" w:rsidRDefault="00CF329A" w:rsidP="00096090">
                      <w:pPr>
                        <w:rPr>
                          <w:b/>
                          <w:color w:val="767171" w:themeColor="background2" w:themeShade="80"/>
                          <w:u w:val="single"/>
                        </w:rPr>
                      </w:pPr>
                      <w:r w:rsidRPr="00ED2DA4">
                        <w:rPr>
                          <w:b/>
                          <w:color w:val="767171" w:themeColor="background2" w:themeShade="80"/>
                          <w:u w:val="single"/>
                        </w:rPr>
                        <w:t>Or add a new recipient</w:t>
                      </w:r>
                    </w:p>
                  </w:txbxContent>
                </v:textbox>
              </v:shape>
            </w:pict>
          </mc:Fallback>
        </mc:AlternateContent>
      </w:r>
      <w:r>
        <w:rPr>
          <w:noProof/>
          <w:sz w:val="34"/>
        </w:rPr>
        <mc:AlternateContent>
          <mc:Choice Requires="wpg">
            <w:drawing>
              <wp:anchor distT="0" distB="0" distL="114300" distR="114300" simplePos="0" relativeHeight="251815936" behindDoc="0" locked="0" layoutInCell="1" allowOverlap="1" wp14:anchorId="67D499D3" wp14:editId="621E28EA">
                <wp:simplePos x="0" y="0"/>
                <wp:positionH relativeFrom="column">
                  <wp:posOffset>3881438</wp:posOffset>
                </wp:positionH>
                <wp:positionV relativeFrom="paragraph">
                  <wp:posOffset>2495550</wp:posOffset>
                </wp:positionV>
                <wp:extent cx="2676207" cy="309245"/>
                <wp:effectExtent l="0" t="0" r="10160" b="33655"/>
                <wp:wrapNone/>
                <wp:docPr id="122" name="Group 122"/>
                <wp:cNvGraphicFramePr/>
                <a:graphic xmlns:a="http://schemas.openxmlformats.org/drawingml/2006/main">
                  <a:graphicData uri="http://schemas.microsoft.com/office/word/2010/wordprocessingGroup">
                    <wpg:wgp>
                      <wpg:cNvGrpSpPr/>
                      <wpg:grpSpPr>
                        <a:xfrm>
                          <a:off x="0" y="0"/>
                          <a:ext cx="2676207" cy="309245"/>
                          <a:chOff x="0" y="0"/>
                          <a:chExt cx="2557463" cy="309563"/>
                        </a:xfrm>
                      </wpg:grpSpPr>
                      <wps:wsp>
                        <wps:cNvPr id="124" name="Rectangle: Diagonal Corners Rounded 124"/>
                        <wps:cNvSpPr/>
                        <wps:spPr>
                          <a:xfrm>
                            <a:off x="0" y="0"/>
                            <a:ext cx="2557463" cy="295275"/>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existing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Arrow: Chevron 125"/>
                        <wps:cNvSpPr/>
                        <wps:spPr>
                          <a:xfrm rot="5400000">
                            <a:off x="2290763" y="47625"/>
                            <a:ext cx="197167" cy="200025"/>
                          </a:xfrm>
                          <a:prstGeom prst="chevron">
                            <a:avLst>
                              <a:gd name="adj" fmla="val 6453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H="1">
                            <a:off x="2233613" y="0"/>
                            <a:ext cx="4763" cy="309563"/>
                          </a:xfrm>
                          <a:prstGeom prst="line">
                            <a:avLst/>
                          </a:prstGeom>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67D499D3" id="Group 122" o:spid="_x0000_s1138" style="position:absolute;margin-left:305.65pt;margin-top:196.5pt;width:210.7pt;height:24.35pt;z-index:251815936;mso-width-relative:margin" coordsize="25574,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">
                <v:shape id="Rectangle: Diagonal Corners Rounded 124" o:spid="_x0000_s1139" style="position:absolute;width:25574;height:2952;visibility:visible;mso-wrap-style:square;v-text-anchor:middle" coordsize="2557463,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" adj="-11796480,,5400" path="m49213,l2557463,r,l2557463,246062v,27180,-22033,49213,-49213,49213l,295275r,l,49213c,22033,22033,,49213,xe" fillcolor="white [3212]" strokecolor="#7f7f7f [1612]" strokeweight="1pt">
                  <v:stroke joinstyle="miter"/>
                  <v:formulas/>
                  <v:path arrowok="t" o:connecttype="custom" o:connectlocs="49213,0;2557463,0;2557463,0;2557463,246062;2508250,295275;0,295275;0,295275;0,49213;49213,0" o:connectangles="0,0,0,0,0,0,0,0,0" textboxrect="0,0,2557463,295275"/>
                  <v:textbox>
                    <w:txbxContent>
                      <w:p w:rsidR="00CF329A" w:rsidRPr="00BC37DC" w:rsidRDefault="00CF329A" w:rsidP="00096090">
                        <w:pP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existing account)</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5" o:spid="_x0000_s1140" type="#_x0000_t55" style="position:absolute;left:22907;top:476;width:1972;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" adj="7660" fillcolor="#555 [2160]" strokecolor="black [3200]" strokeweight=".5pt">
                  <v:fill color2="#313131 [2608]" rotate="t" colors="0 #9b9b9b;.5 #8e8e8e;1 #797979" focus="100%" type="gradient">
                    <o:fill v:ext="view" type="gradientUnscaled"/>
                  </v:fill>
                </v:shape>
                <v:line id="Straight Connector 126" o:spid="_x0000_s1141" style="position:absolute;flip:x;visibility:visible;mso-wrap-style:square" from="22336,0" to="2238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" strokecolor="#a5a5a5 [3206]" strokeweight="1.5pt">
                  <v:stroke joinstyle="miter"/>
                </v:line>
              </v:group>
            </w:pict>
          </mc:Fallback>
        </mc:AlternateContent>
      </w:r>
      <w:r>
        <w:rPr>
          <w:noProof/>
          <w:sz w:val="34"/>
        </w:rPr>
        <mc:AlternateContent>
          <mc:Choice Requires="wpg">
            <w:drawing>
              <wp:anchor distT="0" distB="0" distL="114300" distR="114300" simplePos="0" relativeHeight="251814912" behindDoc="0" locked="0" layoutInCell="1" allowOverlap="1" wp14:anchorId="3A147D1D" wp14:editId="3F108EC9">
                <wp:simplePos x="0" y="0"/>
                <wp:positionH relativeFrom="column">
                  <wp:posOffset>3886200</wp:posOffset>
                </wp:positionH>
                <wp:positionV relativeFrom="paragraph">
                  <wp:posOffset>2009775</wp:posOffset>
                </wp:positionV>
                <wp:extent cx="2671763" cy="309245"/>
                <wp:effectExtent l="0" t="0" r="14605" b="33655"/>
                <wp:wrapNone/>
                <wp:docPr id="120" name="Group 120"/>
                <wp:cNvGraphicFramePr/>
                <a:graphic xmlns:a="http://schemas.openxmlformats.org/drawingml/2006/main">
                  <a:graphicData uri="http://schemas.microsoft.com/office/word/2010/wordprocessingGroup">
                    <wpg:wgp>
                      <wpg:cNvGrpSpPr/>
                      <wpg:grpSpPr>
                        <a:xfrm>
                          <a:off x="0" y="0"/>
                          <a:ext cx="2671763" cy="309245"/>
                          <a:chOff x="0" y="0"/>
                          <a:chExt cx="2557463" cy="309563"/>
                        </a:xfrm>
                      </wpg:grpSpPr>
                      <wps:wsp>
                        <wps:cNvPr id="117" name="Rectangle: Diagonal Corners Rounded 117"/>
                        <wps:cNvSpPr/>
                        <wps:spPr>
                          <a:xfrm>
                            <a:off x="0" y="0"/>
                            <a:ext cx="2557463" cy="295275"/>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row: Chevron 118"/>
                        <wps:cNvSpPr/>
                        <wps:spPr>
                          <a:xfrm rot="5400000">
                            <a:off x="2290763" y="47625"/>
                            <a:ext cx="197167" cy="200025"/>
                          </a:xfrm>
                          <a:prstGeom prst="chevron">
                            <a:avLst>
                              <a:gd name="adj" fmla="val 6453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flipH="1">
                            <a:off x="2233613" y="0"/>
                            <a:ext cx="4763" cy="309563"/>
                          </a:xfrm>
                          <a:prstGeom prst="line">
                            <a:avLst/>
                          </a:prstGeom>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A147D1D" id="Group 120" o:spid="_x0000_s1142" style="position:absolute;margin-left:306pt;margin-top:158.25pt;width:210.4pt;height:24.35pt;z-index:251814912;mso-width-relative:margin" coordsize="25574,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">
                <v:shape id="Rectangle: Diagonal Corners Rounded 117" o:spid="_x0000_s1143" style="position:absolute;width:25574;height:2952;visibility:visible;mso-wrap-style:square;v-text-anchor:middle" coordsize="2557463,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" adj="-11796480,,5400" path="m49213,l2557463,r,l2557463,246062v,27180,-22033,49213,-49213,49213l,295275r,l,49213c,22033,22033,,49213,xe" fillcolor="white [3212]" strokecolor="#7f7f7f [1612]" strokeweight="1pt">
                  <v:stroke joinstyle="miter"/>
                  <v:formulas/>
                  <v:path arrowok="t" o:connecttype="custom" o:connectlocs="49213,0;2557463,0;2557463,0;2557463,246062;2508250,295275;0,295275;0,295275;0,49213;49213,0" o:connectangles="0,0,0,0,0,0,0,0,0" textboxrect="0,0,2557463,295275"/>
                  <v:textbo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account)</w:t>
                        </w:r>
                      </w:p>
                    </w:txbxContent>
                  </v:textbox>
                </v:shape>
                <v:shape id="Arrow: Chevron 118" o:spid="_x0000_s1144" type="#_x0000_t55" style="position:absolute;left:22907;top:476;width:1972;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" adj="7660" fillcolor="#555 [2160]" strokecolor="black [3200]" strokeweight=".5pt">
                  <v:fill color2="#313131 [2608]" rotate="t" colors="0 #9b9b9b;.5 #8e8e8e;1 #797979" focus="100%" type="gradient">
                    <o:fill v:ext="view" type="gradientUnscaled"/>
                  </v:fill>
                </v:shape>
                <v:line id="Straight Connector 119" o:spid="_x0000_s1145" style="position:absolute;flip:x;visibility:visible;mso-wrap-style:square" from="22336,0" to="2238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" strokecolor="#a5a5a5 [3206]" strokeweight="1.5pt">
                  <v:stroke joinstyle="miter"/>
                </v:line>
              </v:group>
            </w:pict>
          </mc:Fallback>
        </mc:AlternateContent>
      </w:r>
      <w:r>
        <w:rPr>
          <w:noProof/>
          <w:sz w:val="34"/>
        </w:rPr>
        <mc:AlternateContent>
          <mc:Choice Requires="wps">
            <w:drawing>
              <wp:anchor distT="0" distB="0" distL="114300" distR="114300" simplePos="0" relativeHeight="251813888" behindDoc="0" locked="0" layoutInCell="1" allowOverlap="1" wp14:anchorId="79429945" wp14:editId="0AFEED9F">
                <wp:simplePos x="0" y="0"/>
                <wp:positionH relativeFrom="column">
                  <wp:posOffset>1843088</wp:posOffset>
                </wp:positionH>
                <wp:positionV relativeFrom="paragraph">
                  <wp:posOffset>2662237</wp:posOffset>
                </wp:positionV>
                <wp:extent cx="209550" cy="194945"/>
                <wp:effectExtent l="57150" t="38100" r="0" b="71755"/>
                <wp:wrapNone/>
                <wp:docPr id="116" name="Arrow: Chevron 116"/>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722F4" id="Arrow: Chevron 116" o:spid="_x0000_s1026" type="#_x0000_t55" style="position:absolute;margin-left:145.15pt;margin-top:209.6pt;width:16.5pt;height:15.3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Default="00096090" w:rsidP="00096090">
      <w:pPr>
        <w:rPr>
          <w:sz w:val="34"/>
        </w:rPr>
      </w:pPr>
    </w:p>
    <w:p w:rsidR="00096090" w:rsidRDefault="00096090" w:rsidP="00096090">
      <w:pPr>
        <w:jc w:val="right"/>
        <w:rPr>
          <w:sz w:val="34"/>
        </w:rPr>
      </w:pPr>
    </w:p>
    <w:p w:rsidR="00096090" w:rsidRDefault="00096090" w:rsidP="00096090">
      <w:pPr>
        <w:rPr>
          <w:sz w:val="34"/>
        </w:rPr>
      </w:pPr>
      <w:r>
        <w:rPr>
          <w:sz w:val="34"/>
        </w:rPr>
        <w:br w:type="page"/>
      </w:r>
    </w:p>
    <w:p w:rsidR="00096090" w:rsidRPr="0078361A" w:rsidRDefault="00096090" w:rsidP="00096090">
      <w:pPr>
        <w:jc w:val="right"/>
        <w:rPr>
          <w:sz w:val="34"/>
        </w:rPr>
      </w:pPr>
      <w:r>
        <w:rPr>
          <w:noProof/>
          <w:sz w:val="34"/>
        </w:rPr>
        <w:lastRenderedPageBreak/>
        <mc:AlternateContent>
          <mc:Choice Requires="wps">
            <w:drawing>
              <wp:anchor distT="0" distB="0" distL="114300" distR="114300" simplePos="0" relativeHeight="251822080" behindDoc="0" locked="0" layoutInCell="1" allowOverlap="1" wp14:anchorId="70EEA27C" wp14:editId="0DDC51F5">
                <wp:simplePos x="0" y="0"/>
                <wp:positionH relativeFrom="column">
                  <wp:posOffset>4178245</wp:posOffset>
                </wp:positionH>
                <wp:positionV relativeFrom="paragraph">
                  <wp:posOffset>1885633</wp:posOffset>
                </wp:positionV>
                <wp:extent cx="2614613" cy="452437"/>
                <wp:effectExtent l="0" t="0" r="0" b="5080"/>
                <wp:wrapNone/>
                <wp:docPr id="195" name="Text Box 195"/>
                <wp:cNvGraphicFramePr/>
                <a:graphic xmlns:a="http://schemas.openxmlformats.org/drawingml/2006/main">
                  <a:graphicData uri="http://schemas.microsoft.com/office/word/2010/wordprocessingShape">
                    <wps:wsp>
                      <wps:cNvSpPr txBox="1"/>
                      <wps:spPr>
                        <a:xfrm flipH="1">
                          <a:off x="0" y="0"/>
                          <a:ext cx="2614613" cy="452437"/>
                        </a:xfrm>
                        <a:prstGeom prst="rect">
                          <a:avLst/>
                        </a:prstGeom>
                        <a:noFill/>
                        <a:ln w="6350">
                          <a:noFill/>
                        </a:ln>
                      </wps:spPr>
                      <wps:txbx>
                        <w:txbxContent>
                          <w:p w:rsidR="00CF329A" w:rsidRPr="009264D3" w:rsidRDefault="00CF329A" w:rsidP="00096090">
                            <w:pPr>
                              <w:rPr>
                                <w:b/>
                                <w:color w:val="ED7D31" w:themeColor="accent2"/>
                                <w:sz w:val="32"/>
                                <w:u w:val="single"/>
                              </w:rPr>
                            </w:pPr>
                            <w:r w:rsidRPr="009264D3">
                              <w:rPr>
                                <w:b/>
                                <w:color w:val="ED7D31" w:themeColor="accent2"/>
                                <w:sz w:val="32"/>
                                <w:u w:val="single"/>
                              </w:rPr>
                              <w:t>Set up a new standing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A27C" id="Text Box 195" o:spid="_x0000_s1146" type="#_x0000_t202" style="position:absolute;left:0;text-align:left;margin-left:329pt;margin-top:148.5pt;width:205.9pt;height:35.6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" filled="f" stroked="f" strokeweight=".5pt">
                <v:textbox>
                  <w:txbxContent>
                    <w:p w:rsidR="00CF329A" w:rsidRPr="009264D3" w:rsidRDefault="00CF329A" w:rsidP="00096090">
                      <w:pPr>
                        <w:rPr>
                          <w:b/>
                          <w:color w:val="ED7D31" w:themeColor="accent2"/>
                          <w:sz w:val="32"/>
                          <w:u w:val="single"/>
                        </w:rPr>
                      </w:pPr>
                      <w:r w:rsidRPr="009264D3">
                        <w:rPr>
                          <w:b/>
                          <w:color w:val="ED7D31" w:themeColor="accent2"/>
                          <w:sz w:val="32"/>
                          <w:u w:val="single"/>
                        </w:rPr>
                        <w:t>Set up a new standing order</w:t>
                      </w:r>
                    </w:p>
                  </w:txbxContent>
                </v:textbox>
              </v:shape>
            </w:pict>
          </mc:Fallback>
        </mc:AlternateContent>
      </w:r>
      <w:r>
        <w:rPr>
          <w:noProof/>
          <w:sz w:val="34"/>
        </w:rPr>
        <mc:AlternateContent>
          <mc:Choice Requires="wpg">
            <w:drawing>
              <wp:anchor distT="0" distB="0" distL="114300" distR="114300" simplePos="0" relativeHeight="251824128" behindDoc="0" locked="0" layoutInCell="1" allowOverlap="1" wp14:anchorId="5840CE7D" wp14:editId="493E6AE0">
                <wp:simplePos x="0" y="0"/>
                <wp:positionH relativeFrom="column">
                  <wp:posOffset>2533332</wp:posOffset>
                </wp:positionH>
                <wp:positionV relativeFrom="paragraph">
                  <wp:posOffset>3381058</wp:posOffset>
                </wp:positionV>
                <wp:extent cx="5753100" cy="739775"/>
                <wp:effectExtent l="57150" t="0" r="57150" b="22225"/>
                <wp:wrapNone/>
                <wp:docPr id="132" name="Group 132"/>
                <wp:cNvGraphicFramePr/>
                <a:graphic xmlns:a="http://schemas.openxmlformats.org/drawingml/2006/main">
                  <a:graphicData uri="http://schemas.microsoft.com/office/word/2010/wordprocessingGroup">
                    <wpg:wgp>
                      <wpg:cNvGrpSpPr/>
                      <wpg:grpSpPr>
                        <a:xfrm>
                          <a:off x="0" y="0"/>
                          <a:ext cx="5753100" cy="739775"/>
                          <a:chOff x="0" y="0"/>
                          <a:chExt cx="5753100" cy="739775"/>
                        </a:xfrm>
                      </wpg:grpSpPr>
                      <wps:wsp>
                        <wps:cNvPr id="135" name="Rectangle: Rounded Corners 135"/>
                        <wps:cNvSpPr/>
                        <wps:spPr>
                          <a:xfrm>
                            <a:off x="0" y="71437"/>
                            <a:ext cx="5753100" cy="614108"/>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90500" y="0"/>
                            <a:ext cx="3057525" cy="739775"/>
                          </a:xfrm>
                          <a:prstGeom prst="rect">
                            <a:avLst/>
                          </a:prstGeom>
                          <a:noFill/>
                          <a:ln>
                            <a:noFill/>
                          </a:ln>
                        </wps:spPr>
                        <wps:txbx>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8" name="Text Box 2"/>
                        <wps:cNvSpPr txBox="1">
                          <a:spLocks noChangeArrowheads="1"/>
                        </wps:cNvSpPr>
                        <wps:spPr bwMode="auto">
                          <a:xfrm>
                            <a:off x="4105275" y="390525"/>
                            <a:ext cx="590550"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Delete</w:t>
                              </w:r>
                            </w:p>
                          </w:txbxContent>
                        </wps:txbx>
                        <wps:bodyPr rot="0" vert="horz" wrap="square" lIns="91440" tIns="45720" rIns="91440" bIns="45720" anchor="t" anchorCtr="0">
                          <a:noAutofit/>
                        </wps:bodyPr>
                      </wps:wsp>
                      <wps:wsp>
                        <wps:cNvPr id="159" name="Text Box 2"/>
                        <wps:cNvSpPr txBox="1">
                          <a:spLocks noChangeArrowheads="1"/>
                        </wps:cNvSpPr>
                        <wps:spPr bwMode="auto">
                          <a:xfrm>
                            <a:off x="4710112" y="385762"/>
                            <a:ext cx="690563"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Amend</w:t>
                              </w:r>
                            </w:p>
                          </w:txbxContent>
                        </wps:txbx>
                        <wps:bodyPr rot="0" vert="horz" wrap="square" lIns="91440" tIns="45720" rIns="91440" bIns="45720" anchor="t" anchorCtr="0">
                          <a:noAutofit/>
                        </wps:bodyPr>
                      </wps:wsp>
                    </wpg:wgp>
                  </a:graphicData>
                </a:graphic>
              </wp:anchor>
            </w:drawing>
          </mc:Choice>
          <mc:Fallback>
            <w:pict>
              <v:group w14:anchorId="5840CE7D" id="Group 132" o:spid="_x0000_s1147" style="position:absolute;left:0;text-align:left;margin-left:199.45pt;margin-top:266.25pt;width:453pt;height:58.25pt;z-index:251824128" coordsize="5753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">
                <v:roundrect id="Rectangle: Rounded Corners 135" o:spid="_x0000_s1148" style="position:absolute;top:714;width:57531;height:61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p>
                    </w:txbxContent>
                  </v:textbox>
                </v:roundrect>
                <v:shape id="Text Box 136" o:spid="_x0000_s1149" type="#_x0000_t202" style="position:absolute;left:1905;width:30575;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" filled="f" stroked="f">
                  <v:textbox style="mso-fit-shape-to-text:t">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#2</w:t>
                        </w:r>
                      </w:p>
                    </w:txbxContent>
                  </v:textbox>
                </v:shape>
                <v:shape id="Text Box 2" o:spid="_x0000_s1150" type="#_x0000_t202" style="position:absolute;left:41052;top:3905;width:59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F329A" w:rsidRPr="00A06E57" w:rsidRDefault="00CF329A" w:rsidP="00096090">
                        <w:pPr>
                          <w:jc w:val="center"/>
                          <w:rPr>
                            <w:color w:val="FFFFFF" w:themeColor="background1"/>
                            <w:u w:val="single"/>
                          </w:rPr>
                        </w:pPr>
                        <w:r>
                          <w:rPr>
                            <w:color w:val="FFFFFF" w:themeColor="background1"/>
                            <w:u w:val="single"/>
                          </w:rPr>
                          <w:t>Delete</w:t>
                        </w:r>
                      </w:p>
                    </w:txbxContent>
                  </v:textbox>
                </v:shape>
                <v:shape id="Text Box 2" o:spid="_x0000_s1151" type="#_x0000_t202" style="position:absolute;left:47101;top:3857;width:69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F329A" w:rsidRPr="00A06E57" w:rsidRDefault="00CF329A" w:rsidP="00096090">
                        <w:pPr>
                          <w:jc w:val="center"/>
                          <w:rPr>
                            <w:color w:val="FFFFFF" w:themeColor="background1"/>
                            <w:u w:val="single"/>
                          </w:rPr>
                        </w:pPr>
                        <w:r>
                          <w:rPr>
                            <w:color w:val="FFFFFF" w:themeColor="background1"/>
                            <w:u w:val="single"/>
                          </w:rPr>
                          <w:t>Amend</w:t>
                        </w:r>
                      </w:p>
                    </w:txbxContent>
                  </v:textbox>
                </v:shape>
              </v:group>
            </w:pict>
          </mc:Fallback>
        </mc:AlternateContent>
      </w:r>
      <w:r>
        <w:rPr>
          <w:noProof/>
          <w:sz w:val="34"/>
        </w:rPr>
        <mc:AlternateContent>
          <mc:Choice Requires="wpg">
            <w:drawing>
              <wp:anchor distT="0" distB="0" distL="114300" distR="114300" simplePos="0" relativeHeight="251823104" behindDoc="0" locked="0" layoutInCell="1" allowOverlap="1" wp14:anchorId="7A96E891" wp14:editId="0A64F0AD">
                <wp:simplePos x="0" y="0"/>
                <wp:positionH relativeFrom="column">
                  <wp:posOffset>2528888</wp:posOffset>
                </wp:positionH>
                <wp:positionV relativeFrom="paragraph">
                  <wp:posOffset>2605088</wp:posOffset>
                </wp:positionV>
                <wp:extent cx="5753100" cy="739775"/>
                <wp:effectExtent l="57150" t="0" r="57150" b="22225"/>
                <wp:wrapNone/>
                <wp:docPr id="131" name="Group 131"/>
                <wp:cNvGraphicFramePr/>
                <a:graphic xmlns:a="http://schemas.openxmlformats.org/drawingml/2006/main">
                  <a:graphicData uri="http://schemas.microsoft.com/office/word/2010/wordprocessingGroup">
                    <wpg:wgp>
                      <wpg:cNvGrpSpPr/>
                      <wpg:grpSpPr>
                        <a:xfrm>
                          <a:off x="0" y="0"/>
                          <a:ext cx="5753100" cy="739775"/>
                          <a:chOff x="0" y="0"/>
                          <a:chExt cx="5753100" cy="739775"/>
                        </a:xfrm>
                      </wpg:grpSpPr>
                      <wps:wsp>
                        <wps:cNvPr id="114" name="Rectangle: Rounded Corners 114"/>
                        <wps:cNvSpPr/>
                        <wps:spPr>
                          <a:xfrm>
                            <a:off x="0" y="71437"/>
                            <a:ext cx="5753100" cy="614108"/>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90500" y="0"/>
                            <a:ext cx="3057525" cy="739775"/>
                          </a:xfrm>
                          <a:prstGeom prst="rect">
                            <a:avLst/>
                          </a:prstGeom>
                          <a:noFill/>
                          <a:ln>
                            <a:noFill/>
                          </a:ln>
                        </wps:spPr>
                        <wps:txbx>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21" name="Text Box 2"/>
                        <wps:cNvSpPr txBox="1">
                          <a:spLocks noChangeArrowheads="1"/>
                        </wps:cNvSpPr>
                        <wps:spPr bwMode="auto">
                          <a:xfrm>
                            <a:off x="4105275" y="390525"/>
                            <a:ext cx="590550"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Delete</w:t>
                              </w:r>
                            </w:p>
                          </w:txbxContent>
                        </wps:txbx>
                        <wps:bodyPr rot="0" vert="horz" wrap="square" lIns="91440" tIns="45720" rIns="91440" bIns="45720" anchor="t" anchorCtr="0">
                          <a:noAutofit/>
                        </wps:bodyPr>
                      </wps:wsp>
                      <wps:wsp>
                        <wps:cNvPr id="128" name="Text Box 2"/>
                        <wps:cNvSpPr txBox="1">
                          <a:spLocks noChangeArrowheads="1"/>
                        </wps:cNvSpPr>
                        <wps:spPr bwMode="auto">
                          <a:xfrm>
                            <a:off x="4710112" y="385762"/>
                            <a:ext cx="690563"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Amend</w:t>
                              </w:r>
                            </w:p>
                          </w:txbxContent>
                        </wps:txbx>
                        <wps:bodyPr rot="0" vert="horz" wrap="square" lIns="91440" tIns="45720" rIns="91440" bIns="45720" anchor="t" anchorCtr="0">
                          <a:noAutofit/>
                        </wps:bodyPr>
                      </wps:wsp>
                    </wpg:wgp>
                  </a:graphicData>
                </a:graphic>
              </wp:anchor>
            </w:drawing>
          </mc:Choice>
          <mc:Fallback>
            <w:pict>
              <v:group w14:anchorId="7A96E891" id="Group 131" o:spid="_x0000_s1152" style="position:absolute;left:0;text-align:left;margin-left:199.15pt;margin-top:205.15pt;width:453pt;height:58.25pt;z-index:251823104" coordsize="5753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">
                <v:roundrect id="Rectangle: Rounded Corners 114" o:spid="_x0000_s1153" style="position:absolute;top:714;width:57531;height:61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p>
                    </w:txbxContent>
                  </v:textbox>
                </v:roundrect>
                <v:shape id="Text Box 115" o:spid="_x0000_s1154" type="#_x0000_t202" style="position:absolute;left:1905;width:30575;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" filled="f" stroked="f">
                  <v:textbox style="mso-fit-shape-to-text:t">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#1</w:t>
                        </w:r>
                      </w:p>
                    </w:txbxContent>
                  </v:textbox>
                </v:shape>
                <v:shape id="Text Box 2" o:spid="_x0000_s1155" type="#_x0000_t202" style="position:absolute;left:41052;top:3905;width:59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CF329A" w:rsidRPr="00A06E57" w:rsidRDefault="00CF329A" w:rsidP="00096090">
                        <w:pPr>
                          <w:jc w:val="center"/>
                          <w:rPr>
                            <w:color w:val="FFFFFF" w:themeColor="background1"/>
                            <w:u w:val="single"/>
                          </w:rPr>
                        </w:pPr>
                        <w:r>
                          <w:rPr>
                            <w:color w:val="FFFFFF" w:themeColor="background1"/>
                            <w:u w:val="single"/>
                          </w:rPr>
                          <w:t>Delete</w:t>
                        </w:r>
                      </w:p>
                    </w:txbxContent>
                  </v:textbox>
                </v:shape>
                <v:shape id="Text Box 2" o:spid="_x0000_s1156" type="#_x0000_t202" style="position:absolute;left:47101;top:3857;width:69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CF329A" w:rsidRPr="00A06E57" w:rsidRDefault="00CF329A" w:rsidP="00096090">
                        <w:pPr>
                          <w:jc w:val="center"/>
                          <w:rPr>
                            <w:color w:val="FFFFFF" w:themeColor="background1"/>
                            <w:u w:val="single"/>
                          </w:rPr>
                        </w:pPr>
                        <w:r>
                          <w:rPr>
                            <w:color w:val="FFFFFF" w:themeColor="background1"/>
                            <w:u w:val="single"/>
                          </w:rPr>
                          <w:t>Amend</w:t>
                        </w:r>
                      </w:p>
                    </w:txbxContent>
                  </v:textbox>
                </v:shape>
              </v:group>
            </w:pict>
          </mc:Fallback>
        </mc:AlternateContent>
      </w:r>
      <w:r>
        <w:rPr>
          <w:noProof/>
          <w:sz w:val="34"/>
        </w:rPr>
        <mc:AlternateContent>
          <mc:Choice Requires="wpg">
            <w:drawing>
              <wp:anchor distT="0" distB="0" distL="114300" distR="114300" simplePos="0" relativeHeight="251820032" behindDoc="0" locked="0" layoutInCell="1" allowOverlap="1" wp14:anchorId="5D71C2D6" wp14:editId="704C691A">
                <wp:simplePos x="0" y="0"/>
                <wp:positionH relativeFrom="margin">
                  <wp:align>center</wp:align>
                </wp:positionH>
                <wp:positionV relativeFrom="paragraph">
                  <wp:posOffset>228600</wp:posOffset>
                </wp:positionV>
                <wp:extent cx="8333740" cy="5262245"/>
                <wp:effectExtent l="0" t="0" r="10160" b="14605"/>
                <wp:wrapNone/>
                <wp:docPr id="137" name="Group 137"/>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138" name="Group 138"/>
                        <wpg:cNvGrpSpPr/>
                        <wpg:grpSpPr>
                          <a:xfrm>
                            <a:off x="0" y="0"/>
                            <a:ext cx="8334058" cy="5262245"/>
                            <a:chOff x="0" y="0"/>
                            <a:chExt cx="8334058" cy="5262245"/>
                          </a:xfrm>
                        </wpg:grpSpPr>
                        <wpg:grpSp>
                          <wpg:cNvPr id="139" name="Group 139"/>
                          <wpg:cNvGrpSpPr/>
                          <wpg:grpSpPr>
                            <a:xfrm>
                              <a:off x="0" y="0"/>
                              <a:ext cx="8334058" cy="5262245"/>
                              <a:chOff x="0" y="0"/>
                              <a:chExt cx="8334058" cy="5262245"/>
                            </a:xfrm>
                          </wpg:grpSpPr>
                          <wpg:grpSp>
                            <wpg:cNvPr id="140" name="Group 140"/>
                            <wpg:cNvGrpSpPr/>
                            <wpg:grpSpPr>
                              <a:xfrm>
                                <a:off x="0" y="0"/>
                                <a:ext cx="8334058" cy="5262245"/>
                                <a:chOff x="0" y="0"/>
                                <a:chExt cx="8334058" cy="5262245"/>
                              </a:xfrm>
                            </wpg:grpSpPr>
                            <wpg:grpSp>
                              <wpg:cNvPr id="141" name="Group 141"/>
                              <wpg:cNvGrpSpPr/>
                              <wpg:grpSpPr>
                                <a:xfrm>
                                  <a:off x="0" y="0"/>
                                  <a:ext cx="8334058" cy="5262245"/>
                                  <a:chOff x="0" y="0"/>
                                  <a:chExt cx="8334058" cy="5262245"/>
                                </a:xfrm>
                              </wpg:grpSpPr>
                              <wpg:grpSp>
                                <wpg:cNvPr id="142" name="Group 142"/>
                                <wpg:cNvGrpSpPr/>
                                <wpg:grpSpPr>
                                  <a:xfrm>
                                    <a:off x="0" y="0"/>
                                    <a:ext cx="8334058" cy="5262245"/>
                                    <a:chOff x="0" y="0"/>
                                    <a:chExt cx="8334058" cy="5262245"/>
                                  </a:xfrm>
                                </wpg:grpSpPr>
                                <wps:wsp>
                                  <wps:cNvPr id="143" name="Rectangle: Rounded Corners 143"/>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 name="Group 145"/>
                                <wpg:cNvGrpSpPr/>
                                <wpg:grpSpPr>
                                  <a:xfrm>
                                    <a:off x="7239000" y="47625"/>
                                    <a:ext cx="956310" cy="251460"/>
                                    <a:chOff x="0" y="0"/>
                                    <a:chExt cx="956310" cy="251460"/>
                                  </a:xfrm>
                                </wpg:grpSpPr>
                                <wps:wsp>
                                  <wps:cNvPr id="146" name="Rectangle 146"/>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Minus Sign 147"/>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Multiplication Sign 148"/>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 name="Group 149"/>
                              <wpg:cNvGrpSpPr/>
                              <wpg:grpSpPr>
                                <a:xfrm>
                                  <a:off x="314325" y="576263"/>
                                  <a:ext cx="1233170" cy="4333875"/>
                                  <a:chOff x="0" y="0"/>
                                  <a:chExt cx="1233170" cy="4333875"/>
                                </a:xfrm>
                              </wpg:grpSpPr>
                              <wps:wsp>
                                <wps:cNvPr id="150" name="Rectangle: Rounded Corners 150"/>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Rounded Corners 152"/>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Rounded Corners 153"/>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Rounded Corners 154"/>
                                <wps:cNvSpPr/>
                                <wps:spPr>
                                  <a:xfrm>
                                    <a:off x="0" y="2257425"/>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5" name="Straight Connector 155"/>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156" name="Rectangle: Diagonal Corners Rounded 156"/>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Text Box 157"/>
                        <wps:cNvSpPr txBox="1"/>
                        <wps:spPr>
                          <a:xfrm>
                            <a:off x="3917091" y="652463"/>
                            <a:ext cx="2733779" cy="739775"/>
                          </a:xfrm>
                          <a:prstGeom prst="rect">
                            <a:avLst/>
                          </a:prstGeom>
                          <a:noFill/>
                          <a:ln>
                            <a:noFill/>
                          </a:ln>
                        </wps:spPr>
                        <wps:txbx>
                          <w:txbxContent>
                            <w:p w:rsidR="00CF329A" w:rsidRPr="00280B9A" w:rsidRDefault="00CF329A" w:rsidP="00096090">
                              <w:pP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D71C2D6" id="Group 137" o:spid="_x0000_s1157" style="position:absolute;left:0;text-align:left;margin-left:0;margin-top:18pt;width:656.2pt;height:414.35pt;z-index:251820032;mso-position-horizontal:center;mso-position-horizontal-relative:margin;mso-width-relative:margin;mso-height-relative:margin"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">
                <v:group id="Group 138" o:spid="_x0000_s1158"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9" o:spid="_x0000_s1159"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160"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161"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6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163"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roundrect>
                          <v:rect id="Rectangle 144" o:spid="_x0000_s1164"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" fillcolor="white [3212]" strokecolor="#bfbfbf [2412]" strokeweight="1pt"/>
                        </v:group>
                        <v:group id="Group 145" o:spid="_x0000_s1165"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6" o:spid="_x0000_s1166"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rect>
                          <v:shape id="Minus Sign 147" o:spid="_x0000_s1167"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148" o:spid="_x0000_s1168"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149" o:spid="_x0000_s1169"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oundrect id="Rectangle: Rounded Corners 150" o:spid="_x0000_s1170"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" fillcolor="#f2f2f2 [3052]" strokecolor="#a5a5a5 [3206]" strokeweight=".5pt">
                          <v:stroke joinstyle="miter"/>
                          <v:textbox>
                            <w:txbxContent>
                              <w:p w:rsidR="00CF329A" w:rsidRDefault="00CF329A" w:rsidP="00096090"/>
                            </w:txbxContent>
                          </v:textbox>
                        </v:roundrect>
                        <v:roundrect id="Rectangle: Rounded Corners 151" o:spid="_x0000_s1171"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152" o:spid="_x0000_s1172"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153" o:spid="_x0000_s1173"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154" o:spid="_x0000_s1174"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155" o:spid="_x0000_s1175"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" strokecolor="#d8d8d8 [2732]" strokeweight="1.5pt">
                      <v:stroke joinstyle="miter"/>
                    </v:line>
                  </v:group>
                  <v:shape id="Rectangle: Diagonal Corners Rounded 156" o:spid="_x0000_s1176"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157" o:spid="_x0000_s1177" type="#_x0000_t202" style="position:absolute;left:39170;top:6524;width:27338;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rsidR="00CF329A" w:rsidRPr="00280B9A" w:rsidRDefault="00CF329A" w:rsidP="00096090">
                        <w:pP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Orders</w:t>
                        </w:r>
                      </w:p>
                    </w:txbxContent>
                  </v:textbox>
                </v:shape>
                <w10:wrap anchorx="margin"/>
              </v:group>
            </w:pict>
          </mc:Fallback>
        </mc:AlternateContent>
      </w:r>
      <w:r>
        <w:rPr>
          <w:noProof/>
          <w:sz w:val="34"/>
        </w:rPr>
        <mc:AlternateContent>
          <mc:Choice Requires="wps">
            <w:drawing>
              <wp:anchor distT="0" distB="0" distL="114300" distR="114300" simplePos="0" relativeHeight="251821056" behindDoc="0" locked="0" layoutInCell="1" allowOverlap="1" wp14:anchorId="3E68F0B9" wp14:editId="5AE7C0CC">
                <wp:simplePos x="0" y="0"/>
                <wp:positionH relativeFrom="column">
                  <wp:posOffset>1837690</wp:posOffset>
                </wp:positionH>
                <wp:positionV relativeFrom="paragraph">
                  <wp:posOffset>3280093</wp:posOffset>
                </wp:positionV>
                <wp:extent cx="209550" cy="194945"/>
                <wp:effectExtent l="57150" t="38100" r="0" b="71755"/>
                <wp:wrapNone/>
                <wp:docPr id="194" name="Arrow: Chevron 194"/>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6F321" id="Arrow: Chevron 194" o:spid="_x0000_s1026" type="#_x0000_t55" style="position:absolute;margin-left:144.7pt;margin-top:258.3pt;width:16.5pt;height:15.3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096090" w:rsidRDefault="00096090" w:rsidP="00096090"/>
    <w:p w:rsidR="00096090" w:rsidRDefault="00096090" w:rsidP="00096090">
      <w:pPr>
        <w:spacing w:after="0"/>
        <w:jc w:val="center"/>
      </w:pPr>
    </w:p>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Default="00096090" w:rsidP="00096090"/>
    <w:p w:rsidR="00096090" w:rsidRDefault="00096090" w:rsidP="00096090">
      <w:pPr>
        <w:tabs>
          <w:tab w:val="left" w:pos="6870"/>
        </w:tabs>
      </w:pPr>
      <w:r>
        <w:tab/>
      </w:r>
    </w:p>
    <w:p w:rsidR="00096090" w:rsidRDefault="00096090">
      <w:r>
        <w:br w:type="page"/>
      </w:r>
    </w:p>
    <w:p w:rsidR="00096090" w:rsidRDefault="00096090" w:rsidP="00096090">
      <w:pPr>
        <w:tabs>
          <w:tab w:val="left" w:pos="6870"/>
        </w:tabs>
        <w:rPr>
          <w:b/>
        </w:rPr>
        <w:sectPr w:rsidR="00096090" w:rsidSect="008F7B87">
          <w:pgSz w:w="16838" w:h="11906" w:orient="landscape"/>
          <w:pgMar w:top="567" w:right="709" w:bottom="851" w:left="567" w:header="709" w:footer="709" w:gutter="0"/>
          <w:cols w:space="708"/>
          <w:docGrid w:linePitch="360"/>
        </w:sectPr>
      </w:pPr>
    </w:p>
    <w:p w:rsidR="00096090" w:rsidRDefault="00096090" w:rsidP="00096090">
      <w:pPr>
        <w:jc w:val="center"/>
        <w:rPr>
          <w:b/>
          <w:sz w:val="34"/>
        </w:rPr>
      </w:pPr>
      <w:r>
        <w:rPr>
          <w:b/>
          <w:sz w:val="34"/>
        </w:rPr>
        <w:lastRenderedPageBreak/>
        <w:t>ATM</w:t>
      </w:r>
    </w:p>
    <w:p w:rsidR="00096090" w:rsidRDefault="00096090" w:rsidP="00096090">
      <w:r>
        <w:rPr>
          <w:noProof/>
        </w:rPr>
        <mc:AlternateContent>
          <mc:Choice Requires="wpg">
            <w:drawing>
              <wp:anchor distT="0" distB="0" distL="114300" distR="114300" simplePos="0" relativeHeight="251826176" behindDoc="0" locked="0" layoutInCell="1" allowOverlap="1" wp14:anchorId="1DEA8F4E" wp14:editId="4A886832">
                <wp:simplePos x="0" y="0"/>
                <wp:positionH relativeFrom="margin">
                  <wp:align>left</wp:align>
                </wp:positionH>
                <wp:positionV relativeFrom="paragraph">
                  <wp:posOffset>-57150</wp:posOffset>
                </wp:positionV>
                <wp:extent cx="6877050" cy="6153150"/>
                <wp:effectExtent l="0" t="0" r="19050" b="19050"/>
                <wp:wrapNone/>
                <wp:docPr id="2040452439" name="Group 2040452439"/>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40" name="Group 2040452440"/>
                        <wpg:cNvGrpSpPr/>
                        <wpg:grpSpPr>
                          <a:xfrm>
                            <a:off x="0" y="0"/>
                            <a:ext cx="6877050" cy="6153150"/>
                            <a:chOff x="0" y="0"/>
                            <a:chExt cx="6877050" cy="6153150"/>
                          </a:xfrm>
                        </wpg:grpSpPr>
                        <wpg:grpSp>
                          <wpg:cNvPr id="2040452441" name="Group 2040452441"/>
                          <wpg:cNvGrpSpPr/>
                          <wpg:grpSpPr>
                            <a:xfrm>
                              <a:off x="0" y="0"/>
                              <a:ext cx="6877050" cy="6153150"/>
                              <a:chOff x="0" y="0"/>
                              <a:chExt cx="6877050" cy="6153150"/>
                            </a:xfrm>
                          </wpg:grpSpPr>
                          <wps:wsp>
                            <wps:cNvPr id="2040452442" name="Rectangle 2040452442"/>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3" name="Rectangle 2040452443"/>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4" name="Oval 2040452444"/>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5" name="Oval 2040452445"/>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6" name="Oval 2040452446"/>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7" name="Oval 2040452447"/>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8" name="Oval 2040452448"/>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9" name="Oval 2040452449"/>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0" name="Oval 2040452450"/>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1" name="Oval 2040452451"/>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2" name="Rectangle 2040452452"/>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3" name="Rectangle 2040452453"/>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4" name="Rectangle 2040452454"/>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5" name="Rectangle 2040452455"/>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6" name="Rectangle 2040452456"/>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7" name="Rectangle 2040452457"/>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8" name="Rectangle 2040452458"/>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9" name="Rectangle 2040452459"/>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0" name="Rectangle 2040452460"/>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1" name="Rectangle 2040452461"/>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2" name="Rectangle 2040452462"/>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3" name="Rectangle 2040452463"/>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464" name="Oval 2040452464"/>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5" name="Straight Connector 2040452465"/>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466" name="Text Box 2040452466"/>
                        <wps:cNvSpPr txBox="1"/>
                        <wps:spPr>
                          <a:xfrm>
                            <a:off x="1409700" y="819150"/>
                            <a:ext cx="4295775" cy="2238375"/>
                          </a:xfrm>
                          <a:prstGeom prst="rect">
                            <a:avLst/>
                          </a:prstGeom>
                          <a:noFill/>
                          <a:ln w="6350">
                            <a:noFill/>
                          </a:ln>
                        </wps:spPr>
                        <wps:txbx>
                          <w:txbxContent>
                            <w:p w:rsidR="00CF329A" w:rsidRPr="008622FD" w:rsidRDefault="00CF329A" w:rsidP="00096090">
                              <w:pPr>
                                <w:jc w:val="center"/>
                                <w:rPr>
                                  <w:sz w:val="48"/>
                                </w:rPr>
                              </w:pPr>
                              <w:r w:rsidRPr="008622FD">
                                <w:rPr>
                                  <w:sz w:val="48"/>
                                </w:rPr>
                                <w:t>Insert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EA8F4E" id="Group 2040452439" o:spid="_x0000_s1178" style="position:absolute;margin-left:0;margin-top:-4.5pt;width:541.5pt;height:484.5pt;z-index:251826176;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">
                <v:group id="Group 2040452440" o:spid="_x0000_s1179"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">
                  <v:group id="Group 2040452441" o:spid="_x0000_s1180"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">
                    <v:rect id="Rectangle 2040452442" o:spid="_x0000_s1181"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" fillcolor="#a5a5a5 [3206]" strokecolor="#525252 [1606]" strokeweight="1pt"/>
                    <v:rect id="Rectangle 2040452443" o:spid="_x0000_s1182"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" fillcolor="#5b9bd5 [3204]" strokecolor="#1f4d78 [1604]" strokeweight="1pt"/>
                    <v:oval id="Oval 2040452444" o:spid="_x0000_s1183"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445" o:spid="_x0000_s1184"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to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bNsCr+f4h+Qyx8AAAD//wMAUEsBAi0AFAAGAAgAAAAhANvh9svuAAAAhQEAABMA&#10;AAAAAAAAAAAAAAAAAAAAAFtDb250ZW50X1R5cGVzXS54bWxQSwECLQAUAAYACAAAACEAWvQsW78A&#10;AAAVAQAACwAAAAAAAAAAAAAAAAAfAQAAX3JlbHMvLnJlbHNQSwECLQAUAAYACAAAACEAxX27a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6" o:spid="_x0000_s1185"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7" o:spid="_x0000_s1186"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4CE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mWTeH6Kf4BubwAAAD//wMAUEsBAi0AFAAGAAgAAAAhANvh9svuAAAAhQEAABMA&#10;AAAAAAAAAAAAAAAAAAAAAFtDb250ZW50X1R5cGVzXS54bWxQSwECLQAUAAYACAAAACEAWvQsW78A&#10;AAAVAQAACwAAAAAAAAAAAAAAAAAfAQAAX3JlbHMvLnJlbHNQSwECLQAUAAYACAAAACEAWuOAh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8" o:spid="_x0000_s1187"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449" o:spid="_x0000_s1188"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50" o:spid="_x0000_s1189"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451" o:spid="_x0000_s1190"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2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bNpAr+f4h+Qyx8AAAD//wMAUEsBAi0AFAAGAAgAAAAhANvh9svuAAAAhQEAABMA&#10;AAAAAAAAAAAAAAAAAAAAAFtDb250ZW50X1R5cGVzXS54bWxQSwECLQAUAAYACAAAACEAWvQsW78A&#10;AAAVAQAACwAAAAAAAAAAAAAAAAAfAQAAX3JlbHMvLnJlbHNQSwECLQAUAAYACAAAACEAP58rt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452" o:spid="_x0000_s1191"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" fillcolor="#a5a5a5 [3206]" strokecolor="#525252 [1606]" strokeweight="1pt"/>
                    <v:rect id="Rectangle 2040452453" o:spid="_x0000_s1192"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454" o:spid="_x0000_s1193"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" fillcolor="#5b9bd5 [3204]" strokecolor="#1f4d78 [1604]" strokeweight="1pt">
                      <v:textbox>
                        <w:txbxContent>
                          <w:p w:rsidR="00CF329A" w:rsidRDefault="00CF329A" w:rsidP="00096090">
                            <w:pPr>
                              <w:jc w:val="center"/>
                            </w:pPr>
                            <w:r>
                              <w:t>2</w:t>
                            </w:r>
                          </w:p>
                        </w:txbxContent>
                      </v:textbox>
                    </v:rect>
                    <v:rect id="Rectangle 2040452455" o:spid="_x0000_s1194"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456" o:spid="_x0000_s1195"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457" o:spid="_x0000_s1196"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za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dZPl/C/6f0B+TmDwAA//8DAFBLAQItABQABgAIAAAAIQDb4fbL7gAAAIUBAAATAAAAAAAA&#10;AAAAAAAAAAAAAABbQ29udGVudF9UeXBlc10ueG1sUEsBAi0AFAAGAAgAAAAhAFr0LFu/AAAAFQEA&#10;AAsAAAAAAAAAAAAAAAAAHwEAAF9yZWxzLy5yZWxzUEsBAi0AFAAGAAgAAAAhAN3VnNrHAAAA4wAA&#10;AA8AAAAAAAAAAAAAAAAABwIAAGRycy9kb3ducmV2LnhtbFBLBQYAAAAAAwADALcAAAD7AgAAAAA=&#10;" fillcolor="#5b9bd5 [3204]" strokecolor="#1f4d78 [1604]" strokeweight="1pt">
                      <v:textbox>
                        <w:txbxContent>
                          <w:p w:rsidR="00CF329A" w:rsidRDefault="00CF329A" w:rsidP="00096090">
                            <w:pPr>
                              <w:jc w:val="center"/>
                            </w:pPr>
                            <w:r>
                              <w:t>5</w:t>
                            </w:r>
                          </w:p>
                        </w:txbxContent>
                      </v:textbox>
                    </v:rect>
                    <v:rect id="Rectangle 2040452458" o:spid="_x0000_s1197"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" fillcolor="#5b9bd5 [3204]" strokecolor="#1f4d78 [1604]" strokeweight="1pt">
                      <v:textbox>
                        <w:txbxContent>
                          <w:p w:rsidR="00CF329A" w:rsidRDefault="00CF329A" w:rsidP="00096090">
                            <w:pPr>
                              <w:jc w:val="center"/>
                            </w:pPr>
                            <w:r>
                              <w:t>4</w:t>
                            </w:r>
                          </w:p>
                        </w:txbxContent>
                      </v:textbox>
                    </v:rect>
                    <v:rect id="Rectangle 2040452459" o:spid="_x0000_s1198"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460" o:spid="_x0000_s1199"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461" o:spid="_x0000_s1200"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462" o:spid="_x0000_s1201"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" fillcolor="#70ad47 [3209]" strokecolor="#375623 [1609]" strokeweight="1pt"/>
                    <v:rect id="Rectangle 2040452463" o:spid="_x0000_s1202"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" fillcolor="#ed7d31 [3205]" strokecolor="#823b0b [1605]" strokeweight="1pt"/>
                  </v:group>
                  <v:oval id="Oval 2040452464" o:spid="_x0000_s1203"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" fillcolor="#a5a5a5 [3206]" strokecolor="#525252 [1606]" strokeweight="1pt">
                    <v:stroke joinstyle="miter"/>
                  </v:oval>
                  <v:line id="Straight Connector 2040452465" o:spid="_x0000_s1204"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" strokecolor="black [3200]" strokeweight="1.5pt">
                    <v:stroke joinstyle="miter"/>
                  </v:line>
                </v:group>
                <v:shape id="Text Box 2040452466" o:spid="_x0000_s1205" type="#_x0000_t202" style="position:absolute;left:14097;top:8191;width:42957;height:2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" filled="f" stroked="f" strokeweight=".5pt">
                  <v:textbox>
                    <w:txbxContent>
                      <w:p w:rsidR="00CF329A" w:rsidRPr="008622FD" w:rsidRDefault="00CF329A" w:rsidP="00096090">
                        <w:pPr>
                          <w:jc w:val="center"/>
                          <w:rPr>
                            <w:sz w:val="48"/>
                          </w:rPr>
                        </w:pPr>
                        <w:r w:rsidRPr="008622FD">
                          <w:rPr>
                            <w:sz w:val="48"/>
                          </w:rPr>
                          <w:t>Insert card</w:t>
                        </w:r>
                      </w:p>
                    </w:txbxContent>
                  </v:textbox>
                </v:shape>
                <w10:wrap anchorx="margin"/>
              </v:group>
            </w:pict>
          </mc:Fallback>
        </mc:AlternateContent>
      </w:r>
    </w:p>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Default="00096090" w:rsidP="00096090"/>
    <w:p w:rsidR="00096090" w:rsidRDefault="00096090" w:rsidP="00096090">
      <w:pPr>
        <w:tabs>
          <w:tab w:val="left" w:pos="945"/>
        </w:tabs>
      </w:pPr>
      <w:r>
        <w:tab/>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27200" behindDoc="0" locked="0" layoutInCell="1" allowOverlap="1" wp14:anchorId="6E121D3A" wp14:editId="47F83CD2">
                <wp:simplePos x="0" y="0"/>
                <wp:positionH relativeFrom="margin">
                  <wp:posOffset>28575</wp:posOffset>
                </wp:positionH>
                <wp:positionV relativeFrom="paragraph">
                  <wp:posOffset>-57150</wp:posOffset>
                </wp:positionV>
                <wp:extent cx="6877050" cy="6153150"/>
                <wp:effectExtent l="0" t="0" r="19050" b="19050"/>
                <wp:wrapNone/>
                <wp:docPr id="2040452467" name="Group 2040452467"/>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68" name="Group 2040452468"/>
                        <wpg:cNvGrpSpPr/>
                        <wpg:grpSpPr>
                          <a:xfrm>
                            <a:off x="0" y="0"/>
                            <a:ext cx="6877050" cy="6153150"/>
                            <a:chOff x="0" y="0"/>
                            <a:chExt cx="6877050" cy="6153150"/>
                          </a:xfrm>
                        </wpg:grpSpPr>
                        <wpg:grpSp>
                          <wpg:cNvPr id="2040452469" name="Group 2040452469"/>
                          <wpg:cNvGrpSpPr/>
                          <wpg:grpSpPr>
                            <a:xfrm>
                              <a:off x="0" y="0"/>
                              <a:ext cx="6877050" cy="6153150"/>
                              <a:chOff x="0" y="0"/>
                              <a:chExt cx="6877050" cy="6153150"/>
                            </a:xfrm>
                          </wpg:grpSpPr>
                          <wps:wsp>
                            <wps:cNvPr id="2040452470" name="Rectangle 2040452470"/>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1" name="Rectangle 2040452471"/>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2" name="Oval 2040452472"/>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3" name="Oval 2040452473"/>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4" name="Oval 2040452474"/>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5" name="Oval 2040452475"/>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6" name="Oval 2040452476"/>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7" name="Oval 2040452477"/>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8" name="Oval 2040452478"/>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9" name="Oval 2040452479"/>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0" name="Rectangle 2040452480"/>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1" name="Rectangle 2040452481"/>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2" name="Rectangle 2040452482"/>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3" name="Rectangle 2040452483"/>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4" name="Rectangle 2040452484"/>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5" name="Rectangle 2040452485"/>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6" name="Rectangle 2040452486"/>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7" name="Rectangle 2040452487"/>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8" name="Rectangle 2040452488"/>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9" name="Rectangle 2040452489"/>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0" name="Rectangle 2040452490"/>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1" name="Rectangle 2040452491"/>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492" name="Oval 2040452492"/>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3" name="Straight Connector 2040452493"/>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494" name="Text Box 2040452494"/>
                        <wps:cNvSpPr txBox="1"/>
                        <wps:spPr>
                          <a:xfrm>
                            <a:off x="409575" y="238125"/>
                            <a:ext cx="6057899" cy="3352799"/>
                          </a:xfrm>
                          <a:prstGeom prst="rect">
                            <a:avLst/>
                          </a:prstGeom>
                          <a:noFill/>
                          <a:ln w="6350">
                            <a:noFill/>
                          </a:ln>
                        </wps:spPr>
                        <wps:txbx>
                          <w:txbxContent>
                            <w:p w:rsidR="00CF329A" w:rsidRDefault="00CF329A" w:rsidP="00096090">
                              <w:pPr>
                                <w:jc w:val="center"/>
                                <w:rPr>
                                  <w:sz w:val="48"/>
                                </w:rPr>
                              </w:pPr>
                              <w:r>
                                <w:rPr>
                                  <w:sz w:val="48"/>
                                </w:rPr>
                                <w:t>Choose an option:</w:t>
                              </w:r>
                            </w:p>
                            <w:p w:rsidR="00CF329A" w:rsidRDefault="00CF329A" w:rsidP="00096090">
                              <w:pPr>
                                <w:rPr>
                                  <w:sz w:val="48"/>
                                </w:rPr>
                              </w:pPr>
                              <w:r>
                                <w:rPr>
                                  <w:sz w:val="48"/>
                                </w:rPr>
                                <w:t>Withdraw</w:t>
                              </w:r>
                              <w:r>
                                <w:rPr>
                                  <w:sz w:val="48"/>
                                </w:rPr>
                                <w:tab/>
                              </w:r>
                              <w:r>
                                <w:rPr>
                                  <w:sz w:val="48"/>
                                </w:rPr>
                                <w:tab/>
                              </w:r>
                              <w:r>
                                <w:rPr>
                                  <w:sz w:val="48"/>
                                </w:rPr>
                                <w:tab/>
                              </w:r>
                              <w:r>
                                <w:rPr>
                                  <w:sz w:val="48"/>
                                </w:rPr>
                                <w:tab/>
                              </w:r>
                              <w:r>
                                <w:rPr>
                                  <w:sz w:val="48"/>
                                </w:rPr>
                                <w:tab/>
                              </w:r>
                              <w:proofErr w:type="gramStart"/>
                              <w:r>
                                <w:rPr>
                                  <w:sz w:val="48"/>
                                </w:rPr>
                                <w:tab/>
                                <w:t xml:space="preserve">  Account</w:t>
                              </w:r>
                              <w:proofErr w:type="gramEnd"/>
                              <w:r>
                                <w:rPr>
                                  <w:sz w:val="48"/>
                                </w:rPr>
                                <w:t xml:space="preserve"> balance</w:t>
                              </w: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r>
                                <w:rPr>
                                  <w:sz w:val="48"/>
                                </w:rPr>
                                <w:t>Deposit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t xml:space="preserve">     Exit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121D3A" id="Group 2040452467" o:spid="_x0000_s1206" style="position:absolute;margin-left:2.25pt;margin-top:-4.5pt;width:541.5pt;height:484.5pt;z-index:251827200;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">
                <v:group id="Group 2040452468" o:spid="_x0000_s1207"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">
                  <v:group id="Group 2040452469" o:spid="_x0000_s1208"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">
                    <v:rect id="Rectangle 2040452470" o:spid="_x0000_s1209"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" fillcolor="#a5a5a5 [3206]" strokecolor="#525252 [1606]" strokeweight="1pt"/>
                    <v:rect id="Rectangle 2040452471" o:spid="_x0000_s1210"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" fillcolor="#5b9bd5 [3204]" strokecolor="#1f4d78 [1604]" strokeweight="1pt"/>
                    <v:oval id="Oval 2040452472" o:spid="_x0000_s1211"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473" o:spid="_x0000_s1212"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4" o:spid="_x0000_s1213"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RO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k2zeD6Kf4BubwAAAD//wMAUEsBAi0AFAAGAAgAAAAhANvh9svuAAAAhQEAABMA&#10;AAAAAAAAAAAAAAAAAAAAAFtDb250ZW50X1R5cGVzXS54bWxQSwECLQAUAAYACAAAACEAWvQsW78A&#10;AAAVAQAACwAAAAAAAAAAAAAAAAAfAQAAX3JlbHMvLnJlbHNQSwECLQAUAAYACAAAACEAZF3UT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5" o:spid="_x0000_s1214"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6" o:spid="_x0000_s1215"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k2zeH6Kf4BubwAAAD//wMAUEsBAi0AFAAGAAgAAAAhANvh9svuAAAAhQEAABMA&#10;AAAAAAAAAAAAAAAAAAAAAFtDb250ZW50X1R5cGVzXS54bWxQSwECLQAUAAYACAAAACEAWvQsW78A&#10;AAAVAQAACwAAAAAAAAAAAAAAAAAfAQAAX3JlbHMvLnJlbHNQSwECLQAUAAYACAAAACEA+8Pvo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7" o:spid="_x0000_s1216"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8" o:spid="_x0000_s1217"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479" o:spid="_x0000_s1218"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480" o:spid="_x0000_s1219"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" fillcolor="#a5a5a5 [3206]" strokecolor="#525252 [1606]" strokeweight="1pt"/>
                    <v:rect id="Rectangle 2040452481" o:spid="_x0000_s1220"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482" o:spid="_x0000_s1221"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483" o:spid="_x0000_s1222"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484" o:spid="_x0000_s1223"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485" o:spid="_x0000_s1224"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" fillcolor="#5b9bd5 [3204]" strokecolor="#1f4d78 [1604]" strokeweight="1pt">
                      <v:textbox>
                        <w:txbxContent>
                          <w:p w:rsidR="00CF329A" w:rsidRDefault="00CF329A" w:rsidP="00096090">
                            <w:pPr>
                              <w:jc w:val="center"/>
                            </w:pPr>
                            <w:r>
                              <w:t>5</w:t>
                            </w:r>
                          </w:p>
                        </w:txbxContent>
                      </v:textbox>
                    </v:rect>
                    <v:rect id="Rectangle 2040452486" o:spid="_x0000_s1225"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487" o:spid="_x0000_s1226"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488" o:spid="_x0000_s1227"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" fillcolor="#5b9bd5 [3204]" strokecolor="#1f4d78 [1604]" strokeweight="1pt">
                      <v:textbox>
                        <w:txbxContent>
                          <w:p w:rsidR="00CF329A" w:rsidRDefault="00CF329A" w:rsidP="00096090">
                            <w:pPr>
                              <w:jc w:val="center"/>
                            </w:pPr>
                            <w:r>
                              <w:t>7</w:t>
                            </w:r>
                          </w:p>
                        </w:txbxContent>
                      </v:textbox>
                    </v:rect>
                    <v:rect id="Rectangle 2040452489" o:spid="_x0000_s1228"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490" o:spid="_x0000_s1229"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" fillcolor="#70ad47 [3209]" strokecolor="#375623 [1609]" strokeweight="1pt"/>
                    <v:rect id="Rectangle 2040452491" o:spid="_x0000_s1230"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" fillcolor="#ed7d31 [3205]" strokecolor="#823b0b [1605]" strokeweight="1pt"/>
                  </v:group>
                  <v:oval id="Oval 2040452492" o:spid="_x0000_s1231"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" fillcolor="#a5a5a5 [3206]" strokecolor="#525252 [1606]" strokeweight="1pt">
                    <v:stroke joinstyle="miter"/>
                  </v:oval>
                  <v:line id="Straight Connector 2040452493" o:spid="_x0000_s1232"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" strokecolor="black [3200]" strokeweight="1.5pt">
                    <v:stroke joinstyle="miter"/>
                  </v:line>
                </v:group>
                <v:shape id="Text Box 2040452494" o:spid="_x0000_s1233" type="#_x0000_t202" style="position:absolute;left:4095;top:2381;width:60579;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" filled="f" stroked="f" strokeweight=".5pt">
                  <v:textbox>
                    <w:txbxContent>
                      <w:p w:rsidR="00CF329A" w:rsidRDefault="00CF329A" w:rsidP="00096090">
                        <w:pPr>
                          <w:jc w:val="center"/>
                          <w:rPr>
                            <w:sz w:val="48"/>
                          </w:rPr>
                        </w:pPr>
                        <w:r>
                          <w:rPr>
                            <w:sz w:val="48"/>
                          </w:rPr>
                          <w:t>Choose an option:</w:t>
                        </w:r>
                      </w:p>
                      <w:p w:rsidR="00CF329A" w:rsidRDefault="00CF329A" w:rsidP="00096090">
                        <w:pPr>
                          <w:rPr>
                            <w:sz w:val="48"/>
                          </w:rPr>
                        </w:pPr>
                        <w:r>
                          <w:rPr>
                            <w:sz w:val="48"/>
                          </w:rPr>
                          <w:t>Withdraw</w:t>
                        </w:r>
                        <w:r>
                          <w:rPr>
                            <w:sz w:val="48"/>
                          </w:rPr>
                          <w:tab/>
                        </w:r>
                        <w:r>
                          <w:rPr>
                            <w:sz w:val="48"/>
                          </w:rPr>
                          <w:tab/>
                        </w:r>
                        <w:r>
                          <w:rPr>
                            <w:sz w:val="48"/>
                          </w:rPr>
                          <w:tab/>
                        </w:r>
                        <w:r>
                          <w:rPr>
                            <w:sz w:val="48"/>
                          </w:rPr>
                          <w:tab/>
                        </w:r>
                        <w:r>
                          <w:rPr>
                            <w:sz w:val="48"/>
                          </w:rPr>
                          <w:tab/>
                        </w:r>
                        <w:proofErr w:type="gramStart"/>
                        <w:r>
                          <w:rPr>
                            <w:sz w:val="48"/>
                          </w:rPr>
                          <w:tab/>
                          <w:t xml:space="preserve">  Account</w:t>
                        </w:r>
                        <w:proofErr w:type="gramEnd"/>
                        <w:r>
                          <w:rPr>
                            <w:sz w:val="48"/>
                          </w:rPr>
                          <w:t xml:space="preserve"> balance</w:t>
                        </w: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r>
                          <w:rPr>
                            <w:sz w:val="48"/>
                          </w:rPr>
                          <w:t>Deposit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t xml:space="preserve">     Exit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28224" behindDoc="0" locked="0" layoutInCell="1" allowOverlap="1" wp14:anchorId="19421CC8" wp14:editId="1856EBFE">
                <wp:simplePos x="0" y="0"/>
                <wp:positionH relativeFrom="margin">
                  <wp:align>left</wp:align>
                </wp:positionH>
                <wp:positionV relativeFrom="paragraph">
                  <wp:posOffset>0</wp:posOffset>
                </wp:positionV>
                <wp:extent cx="6877050" cy="6153150"/>
                <wp:effectExtent l="0" t="0" r="19050" b="19050"/>
                <wp:wrapNone/>
                <wp:docPr id="2040452495" name="Group 2040452495"/>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96" name="Group 2040452496"/>
                        <wpg:cNvGrpSpPr/>
                        <wpg:grpSpPr>
                          <a:xfrm>
                            <a:off x="0" y="0"/>
                            <a:ext cx="6877050" cy="6153150"/>
                            <a:chOff x="0" y="0"/>
                            <a:chExt cx="6877050" cy="6153150"/>
                          </a:xfrm>
                        </wpg:grpSpPr>
                        <wpg:grpSp>
                          <wpg:cNvPr id="2040452497" name="Group 2040452497"/>
                          <wpg:cNvGrpSpPr/>
                          <wpg:grpSpPr>
                            <a:xfrm>
                              <a:off x="0" y="0"/>
                              <a:ext cx="6877050" cy="6153150"/>
                              <a:chOff x="0" y="0"/>
                              <a:chExt cx="6877050" cy="6153150"/>
                            </a:xfrm>
                          </wpg:grpSpPr>
                          <wps:wsp>
                            <wps:cNvPr id="2040452498" name="Rectangle 2040452498"/>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9" name="Rectangle 2040452499"/>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0" name="Oval 2040452500"/>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1" name="Oval 2040452501"/>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2" name="Oval 2040452502"/>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3" name="Oval 2040452503"/>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4" name="Oval 2040452504"/>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5" name="Oval 2040452505"/>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6" name="Oval 2040452506"/>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7" name="Oval 2040452507"/>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8" name="Rectangle 2040452508"/>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9" name="Rectangle 2040452509"/>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0" name="Rectangle 2040452510"/>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1" name="Rectangle 2040452511"/>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2" name="Rectangle 2040452512"/>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3" name="Rectangle 2040452513"/>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4" name="Rectangle 2040452514"/>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5" name="Rectangle 2040452515"/>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6" name="Rectangle 2040452516"/>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7" name="Rectangle 2040452517"/>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8" name="Rectangle 2040452518"/>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9" name="Rectangle 2040452519"/>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20" name="Oval 2040452520"/>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21" name="Straight Connector 2040452521"/>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22" name="Text Box 2040452522"/>
                        <wps:cNvSpPr txBox="1"/>
                        <wps:spPr>
                          <a:xfrm>
                            <a:off x="400050" y="238126"/>
                            <a:ext cx="6057900" cy="380999"/>
                          </a:xfrm>
                          <a:prstGeom prst="rect">
                            <a:avLst/>
                          </a:prstGeom>
                          <a:noFill/>
                          <a:ln w="6350">
                            <a:noFill/>
                          </a:ln>
                        </wps:spPr>
                        <wps:txbx>
                          <w:txbxContent>
                            <w:p w:rsidR="00CF329A" w:rsidRDefault="00CF329A" w:rsidP="00096090">
                              <w:pPr>
                                <w:jc w:val="center"/>
                                <w:rPr>
                                  <w:sz w:val="48"/>
                                </w:rPr>
                              </w:pPr>
                              <w:r>
                                <w:rPr>
                                  <w:sz w:val="48"/>
                                </w:rPr>
                                <w:t>Withdraw: Select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421CC8" id="Group 2040452495" o:spid="_x0000_s1234" style="position:absolute;margin-left:0;margin-top:0;width:541.5pt;height:484.5pt;z-index:251828224;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">
                <v:group id="Group 2040452496" o:spid="_x0000_s1235"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">
                  <v:group id="Group 2040452497" o:spid="_x0000_s1236"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">
                    <v:rect id="Rectangle 2040452498" o:spid="_x0000_s1237"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" fillcolor="#a5a5a5 [3206]" strokecolor="#525252 [1606]" strokeweight="1pt"/>
                    <v:rect id="Rectangle 2040452499" o:spid="_x0000_s1238"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" fillcolor="#5b9bd5 [3204]" strokecolor="#1f4d78 [1604]" strokeweight="1pt"/>
                    <v:oval id="Oval 2040452500" o:spid="_x0000_s1239"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501" o:spid="_x0000_s1240"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2" o:spid="_x0000_s1241"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03" o:spid="_x0000_s1242"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4" o:spid="_x0000_s1243"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iu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acqg99P8Q/I5Q8AAAD//wMAUEsBAi0AFAAGAAgAAAAhANvh9svuAAAAhQEAABMA&#10;AAAAAAAAAAAAAAAAAAAAAFtDb250ZW50X1R5cGVzXS54bWxQSwECLQAUAAYACAAAACEAWvQsW78A&#10;AAAVAQAACwAAAAAAAAAAAAAAAAAfAQAAX3JlbHMvLnJlbHNQSwECLQAUAAYACAAAACEASrqor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5" o:spid="_x0000_s1244"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6" o:spid="_x0000_s1245"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7" o:spid="_x0000_s1246"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bZ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2pR7h9in9Arq4AAAD//wMAUEsBAi0AFAAGAAgAAAAhANvh9svuAAAAhQEAABMA&#10;AAAAAAAAAAAAAAAAAAAAAFtDb250ZW50X1R5cGVzXS54bWxQSwECLQAUAAYACAAAACEAWvQsW78A&#10;AAAVAQAACwAAAAAAAAAAAAAAAAAfAQAAX3JlbHMvLnJlbHNQSwECLQAUAAYACAAAACEAumg22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08" o:spid="_x0000_s1247"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" fillcolor="#a5a5a5 [3206]" strokecolor="#525252 [1606]" strokeweight="1pt"/>
                    <v:rect id="Rectangle 2040452509" o:spid="_x0000_s1248"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510" o:spid="_x0000_s1249"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11" o:spid="_x0000_s1250"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512" o:spid="_x0000_s1251"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" fillcolor="#5b9bd5 [3204]" strokecolor="#1f4d78 [1604]" strokeweight="1pt">
                      <v:textbox>
                        <w:txbxContent>
                          <w:p w:rsidR="00CF329A" w:rsidRDefault="00CF329A" w:rsidP="00096090">
                            <w:pPr>
                              <w:jc w:val="center"/>
                            </w:pPr>
                            <w:r>
                              <w:t>9</w:t>
                            </w:r>
                          </w:p>
                        </w:txbxContent>
                      </v:textbox>
                    </v:rect>
                    <v:rect id="Rectangle 2040452513" o:spid="_x0000_s1252"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514" o:spid="_x0000_s1253"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" fillcolor="#5b9bd5 [3204]" strokecolor="#1f4d78 [1604]" strokeweight="1pt">
                      <v:textbox>
                        <w:txbxContent>
                          <w:p w:rsidR="00CF329A" w:rsidRDefault="00CF329A" w:rsidP="00096090">
                            <w:pPr>
                              <w:jc w:val="center"/>
                            </w:pPr>
                            <w:r>
                              <w:t>4</w:t>
                            </w:r>
                          </w:p>
                        </w:txbxContent>
                      </v:textbox>
                    </v:rect>
                    <v:rect id="Rectangle 2040452515" o:spid="_x0000_s1254"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516" o:spid="_x0000_s1255"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" fillcolor="#5b9bd5 [3204]" strokecolor="#1f4d78 [1604]" strokeweight="1pt">
                      <v:textbox>
                        <w:txbxContent>
                          <w:p w:rsidR="00CF329A" w:rsidRDefault="00CF329A" w:rsidP="00096090">
                            <w:pPr>
                              <w:jc w:val="center"/>
                            </w:pPr>
                            <w:r>
                              <w:t>7</w:t>
                            </w:r>
                          </w:p>
                        </w:txbxContent>
                      </v:textbox>
                    </v:rect>
                    <v:rect id="Rectangle 2040452517" o:spid="_x0000_s1256"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518" o:spid="_x0000_s1257"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" fillcolor="#70ad47 [3209]" strokecolor="#375623 [1609]" strokeweight="1pt"/>
                    <v:rect id="Rectangle 2040452519" o:spid="_x0000_s1258"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" fillcolor="#ed7d31 [3205]" strokecolor="#823b0b [1605]" strokeweight="1pt"/>
                  </v:group>
                  <v:oval id="Oval 2040452520" o:spid="_x0000_s1259"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" fillcolor="#a5a5a5 [3206]" strokecolor="#525252 [1606]" strokeweight="1pt">
                    <v:stroke joinstyle="miter"/>
                  </v:oval>
                  <v:line id="Straight Connector 2040452521" o:spid="_x0000_s1260"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" strokecolor="black [3200]" strokeweight="1.5pt">
                    <v:stroke joinstyle="miter"/>
                  </v:line>
                </v:group>
                <v:shape id="Text Box 2040452522" o:spid="_x0000_s1261" type="#_x0000_t202" style="position:absolute;left:4000;top:2381;width:6057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" filled="f" stroked="f" strokeweight=".5pt">
                  <v:textbox>
                    <w:txbxContent>
                      <w:p w:rsidR="00CF329A" w:rsidRDefault="00CF329A" w:rsidP="00096090">
                        <w:pPr>
                          <w:jc w:val="center"/>
                          <w:rPr>
                            <w:sz w:val="48"/>
                          </w:rPr>
                        </w:pPr>
                        <w:r>
                          <w:rPr>
                            <w:sz w:val="48"/>
                          </w:rPr>
                          <w:t>Withdraw: Select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1296" behindDoc="0" locked="0" layoutInCell="1" allowOverlap="1" wp14:anchorId="59A81FC0" wp14:editId="21D6F699">
                <wp:simplePos x="0" y="0"/>
                <wp:positionH relativeFrom="column">
                  <wp:posOffset>5829300</wp:posOffset>
                </wp:positionH>
                <wp:positionV relativeFrom="paragraph">
                  <wp:posOffset>9525</wp:posOffset>
                </wp:positionV>
                <wp:extent cx="628650" cy="457200"/>
                <wp:effectExtent l="0" t="0" r="0" b="0"/>
                <wp:wrapNone/>
                <wp:docPr id="2040452523" name="Text Box 2040452523"/>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81FC0" id="Text Box 2040452523" o:spid="_x0000_s1262" type="#_x0000_t202" style="position:absolute;margin-left:459pt;margin-top:.75pt;width:49.5pt;height:3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" filled="f" stroked="f" strokeweight=".5pt">
                <v:textbox>
                  <w:txbxContent>
                    <w:p w:rsidR="00CF329A" w:rsidRPr="00BB4AA5" w:rsidRDefault="00CF329A" w:rsidP="00096090">
                      <w:pPr>
                        <w:rPr>
                          <w:sz w:val="48"/>
                        </w:rPr>
                      </w:pPr>
                      <w:r>
                        <w:rPr>
                          <w:sz w:val="48"/>
                        </w:rPr>
                        <w:t>30</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4EBF09FF" wp14:editId="11EF613E">
                <wp:simplePos x="0" y="0"/>
                <wp:positionH relativeFrom="column">
                  <wp:posOffset>409575</wp:posOffset>
                </wp:positionH>
                <wp:positionV relativeFrom="paragraph">
                  <wp:posOffset>28575</wp:posOffset>
                </wp:positionV>
                <wp:extent cx="628650" cy="457200"/>
                <wp:effectExtent l="0" t="0" r="0" b="0"/>
                <wp:wrapNone/>
                <wp:docPr id="2040452524" name="Text Box 2040452524"/>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sidRPr="00BB4AA5">
                              <w:rPr>
                                <w:sz w:val="4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F09FF" id="Text Box 2040452524" o:spid="_x0000_s1263" type="#_x0000_t202" style="position:absolute;margin-left:32.25pt;margin-top:2.25pt;width:49.5pt;height:36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" filled="f" stroked="f" strokeweight=".5pt">
                <v:textbox>
                  <w:txbxContent>
                    <w:p w:rsidR="00CF329A" w:rsidRPr="00BB4AA5" w:rsidRDefault="00CF329A" w:rsidP="00096090">
                      <w:pPr>
                        <w:rPr>
                          <w:sz w:val="48"/>
                        </w:rPr>
                      </w:pPr>
                      <w:r w:rsidRPr="00BB4AA5">
                        <w:rPr>
                          <w:sz w:val="48"/>
                        </w:rPr>
                        <w:t>5</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0272" behindDoc="0" locked="0" layoutInCell="1" allowOverlap="1" wp14:anchorId="277246B1" wp14:editId="660EAC7F">
                <wp:simplePos x="0" y="0"/>
                <wp:positionH relativeFrom="column">
                  <wp:posOffset>5810250</wp:posOffset>
                </wp:positionH>
                <wp:positionV relativeFrom="paragraph">
                  <wp:posOffset>219710</wp:posOffset>
                </wp:positionV>
                <wp:extent cx="628650" cy="457200"/>
                <wp:effectExtent l="0" t="0" r="0" b="0"/>
                <wp:wrapNone/>
                <wp:docPr id="2040452525" name="Text Box 2040452525"/>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40</w:t>
                            </w:r>
                            <w:r w:rsidRPr="00BB4AA5">
                              <w:rPr>
                                <w:noProof/>
                                <w:sz w:val="48"/>
                              </w:rPr>
                              <w:drawing>
                                <wp:inline distT="0" distB="0" distL="0" distR="0" wp14:anchorId="0890365E" wp14:editId="1F8274F7">
                                  <wp:extent cx="439420" cy="319578"/>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246B1" id="Text Box 2040452525" o:spid="_x0000_s1264" type="#_x0000_t202" style="position:absolute;margin-left:457.5pt;margin-top:17.3pt;width:49.5pt;height:36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" filled="f" stroked="f" strokeweight=".5pt">
                <v:textbox>
                  <w:txbxContent>
                    <w:p w:rsidR="00CF329A" w:rsidRPr="00BB4AA5" w:rsidRDefault="00CF329A" w:rsidP="00096090">
                      <w:pPr>
                        <w:rPr>
                          <w:sz w:val="48"/>
                        </w:rPr>
                      </w:pPr>
                      <w:r>
                        <w:rPr>
                          <w:sz w:val="48"/>
                        </w:rPr>
                        <w:t>40</w:t>
                      </w:r>
                      <w:r w:rsidRPr="00BB4AA5">
                        <w:rPr>
                          <w:noProof/>
                          <w:sz w:val="48"/>
                        </w:rPr>
                        <w:drawing>
                          <wp:inline distT="0" distB="0" distL="0" distR="0" wp14:anchorId="0890365E" wp14:editId="1F8274F7">
                            <wp:extent cx="439420" cy="319578"/>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5BFC66D1" wp14:editId="7D01423A">
                <wp:simplePos x="0" y="0"/>
                <wp:positionH relativeFrom="column">
                  <wp:posOffset>409575</wp:posOffset>
                </wp:positionH>
                <wp:positionV relativeFrom="paragraph">
                  <wp:posOffset>238760</wp:posOffset>
                </wp:positionV>
                <wp:extent cx="628650" cy="457200"/>
                <wp:effectExtent l="0" t="0" r="0" b="0"/>
                <wp:wrapNone/>
                <wp:docPr id="2040452526" name="Text Box 2040452526"/>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C66D1" id="Text Box 2040452526" o:spid="_x0000_s1265" type="#_x0000_t202" style="position:absolute;margin-left:32.25pt;margin-top:18.8pt;width:49.5pt;height:36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" filled="f" stroked="f" strokeweight=".5pt">
                <v:textbox>
                  <w:txbxContent>
                    <w:p w:rsidR="00CF329A" w:rsidRPr="00BB4AA5" w:rsidRDefault="00CF329A" w:rsidP="00096090">
                      <w:pPr>
                        <w:rPr>
                          <w:sz w:val="48"/>
                        </w:rPr>
                      </w:pPr>
                      <w:r>
                        <w:rPr>
                          <w:sz w:val="48"/>
                        </w:rPr>
                        <w:t>10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5392" behindDoc="0" locked="0" layoutInCell="1" allowOverlap="1" wp14:anchorId="3456B743" wp14:editId="7DC1597B">
                <wp:simplePos x="0" y="0"/>
                <wp:positionH relativeFrom="column">
                  <wp:posOffset>5838825</wp:posOffset>
                </wp:positionH>
                <wp:positionV relativeFrom="paragraph">
                  <wp:posOffset>124460</wp:posOffset>
                </wp:positionV>
                <wp:extent cx="628650" cy="457200"/>
                <wp:effectExtent l="0" t="0" r="0" b="0"/>
                <wp:wrapNone/>
                <wp:docPr id="2040452527" name="Text Box 2040452527"/>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50</w:t>
                            </w:r>
                            <w:r w:rsidRPr="00BB4AA5">
                              <w:rPr>
                                <w:noProof/>
                                <w:sz w:val="48"/>
                              </w:rPr>
                              <w:drawing>
                                <wp:inline distT="0" distB="0" distL="0" distR="0" wp14:anchorId="2153333D" wp14:editId="0FE17C76">
                                  <wp:extent cx="439420" cy="31957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r>
                              <w:rPr>
                                <w:sz w:val="48"/>
                              </w:rPr>
                              <w:t>0</w:t>
                            </w:r>
                            <w:r w:rsidRPr="00BB4AA5">
                              <w:rPr>
                                <w:noProof/>
                                <w:sz w:val="48"/>
                              </w:rPr>
                              <w:drawing>
                                <wp:inline distT="0" distB="0" distL="0" distR="0" wp14:anchorId="5870716A" wp14:editId="6CBBD256">
                                  <wp:extent cx="439420" cy="31957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6B743" id="Text Box 2040452527" o:spid="_x0000_s1266" type="#_x0000_t202" style="position:absolute;margin-left:459.75pt;margin-top:9.8pt;width:49.5pt;height:36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" filled="f" stroked="f" strokeweight=".5pt">
                <v:textbox>
                  <w:txbxContent>
                    <w:p w:rsidR="00CF329A" w:rsidRPr="00BB4AA5" w:rsidRDefault="00CF329A" w:rsidP="00096090">
                      <w:pPr>
                        <w:rPr>
                          <w:sz w:val="48"/>
                        </w:rPr>
                      </w:pPr>
                      <w:r>
                        <w:rPr>
                          <w:sz w:val="48"/>
                        </w:rPr>
                        <w:t>50</w:t>
                      </w:r>
                      <w:r w:rsidRPr="00BB4AA5">
                        <w:rPr>
                          <w:noProof/>
                          <w:sz w:val="48"/>
                        </w:rPr>
                        <w:drawing>
                          <wp:inline distT="0" distB="0" distL="0" distR="0" wp14:anchorId="2153333D" wp14:editId="0FE17C76">
                            <wp:extent cx="439420" cy="31957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r>
                        <w:rPr>
                          <w:sz w:val="48"/>
                        </w:rPr>
                        <w:t>0</w:t>
                      </w:r>
                      <w:r w:rsidRPr="00BB4AA5">
                        <w:rPr>
                          <w:noProof/>
                          <w:sz w:val="48"/>
                        </w:rPr>
                        <w:drawing>
                          <wp:inline distT="0" distB="0" distL="0" distR="0" wp14:anchorId="5870716A" wp14:editId="6CBBD256">
                            <wp:extent cx="439420" cy="31957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7D92C335" wp14:editId="0257CE74">
                <wp:simplePos x="0" y="0"/>
                <wp:positionH relativeFrom="column">
                  <wp:posOffset>400050</wp:posOffset>
                </wp:positionH>
                <wp:positionV relativeFrom="paragraph">
                  <wp:posOffset>114935</wp:posOffset>
                </wp:positionV>
                <wp:extent cx="628650" cy="457200"/>
                <wp:effectExtent l="0" t="0" r="0" b="0"/>
                <wp:wrapNone/>
                <wp:docPr id="2040452528" name="Text Box 2040452528"/>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2C335" id="Text Box 2040452528" o:spid="_x0000_s1267" type="#_x0000_t202" style="position:absolute;margin-left:31.5pt;margin-top:9.05pt;width:49.5pt;height:36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" filled="f" stroked="f" strokeweight=".5pt">
                <v:textbox>
                  <w:txbxContent>
                    <w:p w:rsidR="00CF329A" w:rsidRPr="00BB4AA5" w:rsidRDefault="00CF329A" w:rsidP="00096090">
                      <w:pPr>
                        <w:rPr>
                          <w:sz w:val="48"/>
                        </w:rPr>
                      </w:pPr>
                      <w:r>
                        <w:rPr>
                          <w:sz w:val="48"/>
                        </w:rPr>
                        <w:t>15</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6416" behindDoc="0" locked="0" layoutInCell="1" allowOverlap="1" wp14:anchorId="7D97F7E7" wp14:editId="4A0E48DD">
                <wp:simplePos x="0" y="0"/>
                <wp:positionH relativeFrom="column">
                  <wp:posOffset>4095750</wp:posOffset>
                </wp:positionH>
                <wp:positionV relativeFrom="paragraph">
                  <wp:posOffset>10795</wp:posOffset>
                </wp:positionV>
                <wp:extent cx="2362200" cy="457200"/>
                <wp:effectExtent l="0" t="0" r="0" b="0"/>
                <wp:wrapNone/>
                <wp:docPr id="2040452529" name="Text Box 2040452529"/>
                <wp:cNvGraphicFramePr/>
                <a:graphic xmlns:a="http://schemas.openxmlformats.org/drawingml/2006/main">
                  <a:graphicData uri="http://schemas.microsoft.com/office/word/2010/wordprocessingShape">
                    <wps:wsp>
                      <wps:cNvSpPr txBox="1"/>
                      <wps:spPr>
                        <a:xfrm>
                          <a:off x="0" y="0"/>
                          <a:ext cx="2362200" cy="457200"/>
                        </a:xfrm>
                        <a:prstGeom prst="rect">
                          <a:avLst/>
                        </a:prstGeom>
                        <a:noFill/>
                        <a:ln w="6350">
                          <a:noFill/>
                        </a:ln>
                      </wps:spPr>
                      <wps:txbx>
                        <w:txbxContent>
                          <w:p w:rsidR="00CF329A" w:rsidRPr="00BB4AA5" w:rsidRDefault="00CF329A" w:rsidP="00096090">
                            <w:pPr>
                              <w:rPr>
                                <w:sz w:val="48"/>
                              </w:rPr>
                            </w:pPr>
                            <w:r>
                              <w:rPr>
                                <w:sz w:val="48"/>
                              </w:rPr>
                              <w:t>Specified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97F7E7" id="Text Box 2040452529" o:spid="_x0000_s1268" type="#_x0000_t202" style="position:absolute;margin-left:322.5pt;margin-top:.85pt;width:186pt;height:36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" filled="f" stroked="f" strokeweight=".5pt">
                <v:textbox>
                  <w:txbxContent>
                    <w:p w:rsidR="00CF329A" w:rsidRPr="00BB4AA5" w:rsidRDefault="00CF329A" w:rsidP="00096090">
                      <w:pPr>
                        <w:rPr>
                          <w:sz w:val="48"/>
                        </w:rPr>
                      </w:pPr>
                      <w:r>
                        <w:rPr>
                          <w:sz w:val="48"/>
                        </w:rPr>
                        <w:t>Specified amount</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210E1F14" wp14:editId="35CAFF1C">
                <wp:simplePos x="0" y="0"/>
                <wp:positionH relativeFrom="column">
                  <wp:posOffset>409575</wp:posOffset>
                </wp:positionH>
                <wp:positionV relativeFrom="paragraph">
                  <wp:posOffset>10795</wp:posOffset>
                </wp:positionV>
                <wp:extent cx="628650" cy="457200"/>
                <wp:effectExtent l="0" t="0" r="0" b="0"/>
                <wp:wrapNone/>
                <wp:docPr id="2040452530" name="Text Box 2040452530"/>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E1F14" id="Text Box 2040452530" o:spid="_x0000_s1269" type="#_x0000_t202" style="position:absolute;margin-left:32.25pt;margin-top:.85pt;width:49.5pt;height:36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" filled="f" stroked="f" strokeweight=".5pt">
                <v:textbox>
                  <w:txbxContent>
                    <w:p w:rsidR="00CF329A" w:rsidRPr="00BB4AA5" w:rsidRDefault="00CF329A" w:rsidP="00096090">
                      <w:pPr>
                        <w:rPr>
                          <w:sz w:val="48"/>
                        </w:rPr>
                      </w:pPr>
                      <w:r>
                        <w:rPr>
                          <w:sz w:val="48"/>
                        </w:rPr>
                        <w:t>20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37440" behindDoc="0" locked="0" layoutInCell="1" allowOverlap="1" wp14:anchorId="47A99B88" wp14:editId="50C07963">
                <wp:simplePos x="0" y="0"/>
                <wp:positionH relativeFrom="margin">
                  <wp:align>left</wp:align>
                </wp:positionH>
                <wp:positionV relativeFrom="paragraph">
                  <wp:posOffset>9525</wp:posOffset>
                </wp:positionV>
                <wp:extent cx="6877050" cy="6153150"/>
                <wp:effectExtent l="0" t="0" r="19050" b="19050"/>
                <wp:wrapNone/>
                <wp:docPr id="2040452531" name="Group 2040452531"/>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32" name="Group 2040452532"/>
                        <wpg:cNvGrpSpPr/>
                        <wpg:grpSpPr>
                          <a:xfrm>
                            <a:off x="0" y="0"/>
                            <a:ext cx="6877050" cy="6153150"/>
                            <a:chOff x="0" y="0"/>
                            <a:chExt cx="6877050" cy="6153150"/>
                          </a:xfrm>
                        </wpg:grpSpPr>
                        <wpg:grpSp>
                          <wpg:cNvPr id="2040452533" name="Group 2040452533"/>
                          <wpg:cNvGrpSpPr/>
                          <wpg:grpSpPr>
                            <a:xfrm>
                              <a:off x="0" y="0"/>
                              <a:ext cx="6877050" cy="6153150"/>
                              <a:chOff x="0" y="0"/>
                              <a:chExt cx="6877050" cy="6153150"/>
                            </a:xfrm>
                          </wpg:grpSpPr>
                          <wps:wsp>
                            <wps:cNvPr id="2040452534" name="Rectangle 2040452534"/>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5" name="Rectangle 2040452535"/>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6" name="Oval 2040452536"/>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7" name="Oval 2040452537"/>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8" name="Oval 2040452538"/>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9" name="Oval 2040452539"/>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0" name="Oval 2040452540"/>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1" name="Oval 2040452541"/>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2" name="Oval 2040452542"/>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3" name="Oval 2040452543"/>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4" name="Rectangle 2040452544"/>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5" name="Rectangle 2040452545"/>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6" name="Rectangle 2040452546"/>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7" name="Rectangle 2040452547"/>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8" name="Rectangle 2040452548"/>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9" name="Rectangle 2040452549"/>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0" name="Rectangle 2040452550"/>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1" name="Rectangle 2040452551"/>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2" name="Rectangle 2040452552"/>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3" name="Rectangle 2040452553"/>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4" name="Rectangle 2040452554"/>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5" name="Rectangle 2040452555"/>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56" name="Oval 2040452556"/>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7" name="Straight Connector 2040452557"/>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58" name="Text Box 2040452558"/>
                        <wps:cNvSpPr txBox="1"/>
                        <wps:spPr>
                          <a:xfrm>
                            <a:off x="400050" y="238126"/>
                            <a:ext cx="6057900" cy="380999"/>
                          </a:xfrm>
                          <a:prstGeom prst="rect">
                            <a:avLst/>
                          </a:prstGeom>
                          <a:noFill/>
                          <a:ln w="6350">
                            <a:noFill/>
                          </a:ln>
                        </wps:spPr>
                        <wps:txbx>
                          <w:txbxContent>
                            <w:p w:rsidR="00CF329A" w:rsidRDefault="00CF329A" w:rsidP="00096090">
                              <w:pPr>
                                <w:jc w:val="center"/>
                                <w:rPr>
                                  <w:sz w:val="48"/>
                                </w:rPr>
                              </w:pPr>
                              <w:r>
                                <w:rPr>
                                  <w:sz w:val="48"/>
                                </w:rPr>
                                <w:t>Enter specified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7A99B88" id="Group 2040452531" o:spid="_x0000_s1270" style="position:absolute;margin-left:0;margin-top:.75pt;width:541.5pt;height:484.5pt;z-index:251837440;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">
                <v:group id="Group 2040452532" o:spid="_x0000_s1271"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">
                  <v:group id="Group 2040452533" o:spid="_x0000_s1272"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">
                    <v:rect id="Rectangle 2040452534" o:spid="_x0000_s1273"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" fillcolor="#a5a5a5 [3206]" strokecolor="#525252 [1606]" strokeweight="1pt"/>
                    <v:rect id="Rectangle 2040452535" o:spid="_x0000_s1274"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" fillcolor="#5b9bd5 [3204]" strokecolor="#1f4d78 [1604]" strokeweight="1pt"/>
                    <v:oval id="Oval 2040452536" o:spid="_x0000_s1275"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37" o:spid="_x0000_s1276"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38" o:spid="_x0000_s1277"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539" o:spid="_x0000_s1278"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40" o:spid="_x0000_s1279"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541" o:spid="_x0000_s1280"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7L2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adZAr+f4h+Qyx8AAAD//wMAUEsBAi0AFAAGAAgAAAAhANvh9svuAAAAhQEAABMA&#10;AAAAAAAAAAAAAAAAAAAAAFtDb250ZW50X1R5cGVzXS54bWxQSwECLQAUAAYACAAAACEAWvQsW78A&#10;AAAVAQAACwAAAAAAAAAAAAAAAAAfAQAAX3JlbHMvLnJlbHNQSwECLQAUAAYACAAAACEAzKey9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42" o:spid="_x0000_s1281"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43" o:spid="_x0000_s1282"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44" o:spid="_x0000_s1283"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" fillcolor="#a5a5a5 [3206]" strokecolor="#525252 [1606]" strokeweight="1pt"/>
                    <v:rect id="Rectangle 2040452545" o:spid="_x0000_s1284"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546" o:spid="_x0000_s1285"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47" o:spid="_x0000_s1286"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Wa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fZPF/C/6f0B+TmDwAA//8DAFBLAQItABQABgAIAAAAIQDb4fbL7gAAAIUBAAATAAAAAAAA&#10;AAAAAAAAAAAAAABbQ29udGVudF9UeXBlc10ueG1sUEsBAi0AFAAGAAgAAAAhAFr0LFu/AAAAFQEA&#10;AAsAAAAAAAAAAAAAAAAAHwEAAF9yZWxzLy5yZWxzUEsBAi0AFAAGAAgAAAAhAC7tBZrHAAAA4wAA&#10;AA8AAAAAAAAAAAAAAAAABwIAAGRycy9kb3ducmV2LnhtbFBLBQYAAAAAAwADALcAAAD7AgAAAAA=&#10;" fillcolor="#5b9bd5 [3204]" strokecolor="#1f4d78 [1604]" strokeweight="1pt">
                      <v:textbox>
                        <w:txbxContent>
                          <w:p w:rsidR="00CF329A" w:rsidRDefault="00CF329A" w:rsidP="00096090">
                            <w:pPr>
                              <w:jc w:val="center"/>
                            </w:pPr>
                            <w:r>
                              <w:t>6</w:t>
                            </w:r>
                          </w:p>
                        </w:txbxContent>
                      </v:textbox>
                    </v:rect>
                    <v:rect id="Rectangle 2040452548" o:spid="_x0000_s1287"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" fillcolor="#5b9bd5 [3204]" strokecolor="#1f4d78 [1604]" strokeweight="1pt">
                      <v:textbox>
                        <w:txbxContent>
                          <w:p w:rsidR="00CF329A" w:rsidRDefault="00CF329A" w:rsidP="00096090">
                            <w:pPr>
                              <w:jc w:val="center"/>
                            </w:pPr>
                            <w:r>
                              <w:t>9</w:t>
                            </w:r>
                          </w:p>
                        </w:txbxContent>
                      </v:textbox>
                    </v:rect>
                    <v:rect id="Rectangle 2040452549" o:spid="_x0000_s1288"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550" o:spid="_x0000_s1289"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551" o:spid="_x0000_s1290"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552" o:spid="_x0000_s1291"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553" o:spid="_x0000_s1292"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554" o:spid="_x0000_s1293"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" fillcolor="#70ad47 [3209]" strokecolor="#375623 [1609]" strokeweight="1pt"/>
                    <v:rect id="Rectangle 2040452555" o:spid="_x0000_s1294"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" fillcolor="#ed7d31 [3205]" strokecolor="#823b0b [1605]" strokeweight="1pt"/>
                  </v:group>
                  <v:oval id="Oval 2040452556" o:spid="_x0000_s1295"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" fillcolor="#a5a5a5 [3206]" strokecolor="#525252 [1606]" strokeweight="1pt">
                    <v:stroke joinstyle="miter"/>
                  </v:oval>
                  <v:line id="Straight Connector 2040452557" o:spid="_x0000_s1296"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" strokecolor="black [3200]" strokeweight="1.5pt">
                    <v:stroke joinstyle="miter"/>
                  </v:line>
                </v:group>
                <v:shape id="Text Box 2040452558" o:spid="_x0000_s1297" type="#_x0000_t202" style="position:absolute;left:4000;top:2381;width:6057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" filled="f" stroked="f" strokeweight=".5pt">
                  <v:textbox>
                    <w:txbxContent>
                      <w:p w:rsidR="00CF329A" w:rsidRDefault="00CF329A" w:rsidP="00096090">
                        <w:pPr>
                          <w:jc w:val="center"/>
                          <w:rPr>
                            <w:sz w:val="48"/>
                          </w:rPr>
                        </w:pPr>
                        <w:r>
                          <w:rPr>
                            <w:sz w:val="48"/>
                          </w:rPr>
                          <w:t>Enter specified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8464" behindDoc="0" locked="0" layoutInCell="1" allowOverlap="1" wp14:anchorId="02FDA1A9" wp14:editId="572F89F0">
                <wp:simplePos x="0" y="0"/>
                <wp:positionH relativeFrom="column">
                  <wp:posOffset>2209800</wp:posOffset>
                </wp:positionH>
                <wp:positionV relativeFrom="paragraph">
                  <wp:posOffset>172085</wp:posOffset>
                </wp:positionV>
                <wp:extent cx="2238375" cy="762000"/>
                <wp:effectExtent l="0" t="0" r="0" b="0"/>
                <wp:wrapNone/>
                <wp:docPr id="2040452559" name="Text Box 2040452559"/>
                <wp:cNvGraphicFramePr/>
                <a:graphic xmlns:a="http://schemas.openxmlformats.org/drawingml/2006/main">
                  <a:graphicData uri="http://schemas.microsoft.com/office/word/2010/wordprocessingShape">
                    <wps:wsp>
                      <wps:cNvSpPr txBox="1"/>
                      <wps:spPr>
                        <a:xfrm>
                          <a:off x="0" y="0"/>
                          <a:ext cx="2238375" cy="762000"/>
                        </a:xfrm>
                        <a:prstGeom prst="rect">
                          <a:avLst/>
                        </a:prstGeom>
                        <a:noFill/>
                        <a:ln w="6350">
                          <a:noFill/>
                        </a:ln>
                      </wps:spPr>
                      <wps:txbx>
                        <w:txbxContent>
                          <w:p w:rsidR="00CF329A" w:rsidRPr="00BF5434" w:rsidRDefault="00CF329A" w:rsidP="00096090">
                            <w:pPr>
                              <w:jc w:val="center"/>
                              <w:rPr>
                                <w:sz w:val="96"/>
                              </w:rPr>
                            </w:pPr>
                            <w:r w:rsidRPr="00BF5434">
                              <w:rPr>
                                <w:sz w:val="96"/>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DA1A9" id="Text Box 2040452559" o:spid="_x0000_s1298" type="#_x0000_t202" style="position:absolute;margin-left:174pt;margin-top:13.55pt;width:176.25pt;height:60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" filled="f" stroked="f" strokeweight=".5pt">
                <v:textbox>
                  <w:txbxContent>
                    <w:p w:rsidR="00CF329A" w:rsidRPr="00BF5434" w:rsidRDefault="00CF329A" w:rsidP="00096090">
                      <w:pPr>
                        <w:jc w:val="center"/>
                        <w:rPr>
                          <w:sz w:val="96"/>
                        </w:rPr>
                      </w:pPr>
                      <w:r w:rsidRPr="00BF5434">
                        <w:rPr>
                          <w:sz w:val="96"/>
                        </w:rPr>
                        <w:t>0:00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Default="00096090" w:rsidP="00096090"/>
    <w:p w:rsidR="00096090" w:rsidRDefault="00096090" w:rsidP="00096090">
      <w:pPr>
        <w:tabs>
          <w:tab w:val="left" w:pos="2250"/>
        </w:tabs>
      </w:pPr>
      <w:r>
        <w:tab/>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w:lastRenderedPageBreak/>
        <mc:AlternateContent>
          <mc:Choice Requires="wpg">
            <w:drawing>
              <wp:anchor distT="0" distB="0" distL="114300" distR="114300" simplePos="0" relativeHeight="251839488" behindDoc="0" locked="0" layoutInCell="1" allowOverlap="1" wp14:anchorId="55CBA936" wp14:editId="0127521D">
                <wp:simplePos x="0" y="0"/>
                <wp:positionH relativeFrom="margin">
                  <wp:align>left</wp:align>
                </wp:positionH>
                <wp:positionV relativeFrom="paragraph">
                  <wp:posOffset>19050</wp:posOffset>
                </wp:positionV>
                <wp:extent cx="6877050" cy="6153150"/>
                <wp:effectExtent l="0" t="0" r="19050" b="19050"/>
                <wp:wrapNone/>
                <wp:docPr id="2040452560" name="Group 2040452560"/>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61" name="Group 2040452561"/>
                        <wpg:cNvGrpSpPr/>
                        <wpg:grpSpPr>
                          <a:xfrm>
                            <a:off x="0" y="0"/>
                            <a:ext cx="6877050" cy="6153150"/>
                            <a:chOff x="0" y="0"/>
                            <a:chExt cx="6877050" cy="6153150"/>
                          </a:xfrm>
                        </wpg:grpSpPr>
                        <wpg:grpSp>
                          <wpg:cNvPr id="2040452562" name="Group 2040452562"/>
                          <wpg:cNvGrpSpPr/>
                          <wpg:grpSpPr>
                            <a:xfrm>
                              <a:off x="0" y="0"/>
                              <a:ext cx="6877050" cy="6153150"/>
                              <a:chOff x="0" y="0"/>
                              <a:chExt cx="6877050" cy="6153150"/>
                            </a:xfrm>
                          </wpg:grpSpPr>
                          <wps:wsp>
                            <wps:cNvPr id="2040452563" name="Rectangle 2040452563"/>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4" name="Rectangle 2040452564"/>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5" name="Oval 2040452565"/>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6" name="Oval 2040452566"/>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7" name="Oval 2040452567"/>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8" name="Oval 2040452568"/>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9" name="Oval 2040452569"/>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0" name="Oval 2040452570"/>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1" name="Oval 2040452571"/>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2" name="Oval 2040452572"/>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3" name="Rectangle 2040452573"/>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4" name="Rectangle 2040452574"/>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5" name="Rectangle 2040452575"/>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6" name="Rectangle 2040452576"/>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7" name="Rectangle 2040452577"/>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8" name="Rectangle 2040452578"/>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9" name="Rectangle 2040452579"/>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0" name="Rectangle 2040452580"/>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1" name="Rectangle 2040452581"/>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2" name="Rectangle 2040452582"/>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3" name="Rectangle 2040452583"/>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4" name="Rectangle 2040452584"/>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85" name="Oval 2040452585"/>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6" name="Straight Connector 2040452586"/>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87" name="Text Box 2040452587"/>
                        <wps:cNvSpPr txBox="1"/>
                        <wps:spPr>
                          <a:xfrm>
                            <a:off x="400050" y="238126"/>
                            <a:ext cx="6057900" cy="485774"/>
                          </a:xfrm>
                          <a:prstGeom prst="rect">
                            <a:avLst/>
                          </a:prstGeom>
                          <a:noFill/>
                          <a:ln w="6350">
                            <a:noFill/>
                          </a:ln>
                        </wps:spPr>
                        <wps:txbx>
                          <w:txbxContent>
                            <w:p w:rsidR="00CF329A" w:rsidRDefault="00CF329A" w:rsidP="00096090">
                              <w:pPr>
                                <w:jc w:val="center"/>
                                <w:rPr>
                                  <w:sz w:val="48"/>
                                </w:rPr>
                              </w:pPr>
                              <w:r>
                                <w:rPr>
                                  <w:sz w:val="48"/>
                                </w:rPr>
                                <w:t>Are you sure this is the correct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CBA936" id="Group 2040452560" o:spid="_x0000_s1299" style="position:absolute;margin-left:0;margin-top:1.5pt;width:541.5pt;height:484.5pt;z-index:251839488;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">
                <v:group id="Group 2040452561" o:spid="_x0000_s1300"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">
                  <v:group id="Group 2040452562" o:spid="_x0000_s1301"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">
                    <v:rect id="Rectangle 2040452563" o:spid="_x0000_s1302"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" fillcolor="#a5a5a5 [3206]" strokecolor="#525252 [1606]" strokeweight="1pt"/>
                    <v:rect id="Rectangle 2040452564" o:spid="_x0000_s1303"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" fillcolor="#5b9bd5 [3204]" strokecolor="#1f4d78 [1604]" strokeweight="1pt"/>
                    <v:oval id="Oval 2040452565" o:spid="_x0000_s1304"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6" o:spid="_x0000_s1305"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7" o:spid="_x0000_s1306"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N5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1lj3D7FP+AXF0BAAD//wMAUEsBAi0AFAAGAAgAAAAhANvh9svuAAAAhQEAABMA&#10;AAAAAAAAAAAAAAAAAAAAAFtDb250ZW50X1R5cGVzXS54bWxQSwECLQAUAAYACAAAACEAWvQsW78A&#10;AAAVAQAACwAAAAAAAAAAAAAAAAAfAQAAX3JlbHMvLnJlbHNQSwECLQAUAAYACAAAACEAZ7fTe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8" o:spid="_x0000_s1307"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569" o:spid="_x0000_s1308"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70" o:spid="_x0000_s1309"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71" o:spid="_x0000_s1310"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hL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09JnD7FP+AXF0BAAD//wMAUEsBAi0AFAAGAAgAAAAhANvh9svuAAAAhQEAABMA&#10;AAAAAAAAAAAAAAAAAAAAAFtDb250ZW50X1R5cGVzXS54bWxQSwECLQAUAAYACAAAACEAWvQsW78A&#10;AAAVAQAACwAAAAAAAAAAAAAAAAAfAQAAX3JlbHMvLnJlbHNQSwECLQAUAAYACAAAACEAAst4S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72" o:spid="_x0000_s1311"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73" o:spid="_x0000_s1312"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" fillcolor="#a5a5a5 [3206]" strokecolor="#525252 [1606]" strokeweight="1pt"/>
                    <v:rect id="Rectangle 2040452574" o:spid="_x0000_s1313"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Q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fZfJnD/6f0B+TmDwAA//8DAFBLAQItABQABgAIAAAAIQDb4fbL7gAAAIUBAAATAAAAAAAA&#10;AAAAAAAAAAAAAABbQ29udGVudF9UeXBlc10ueG1sUEsBAi0AFAAGAAgAAAAhAFr0LFu/AAAAFQEA&#10;AAsAAAAAAAAAAAAAAAAAHwEAAF9yZWxzLy5yZWxzUEsBAi0AFAAGAAgAAAAhABBTUVD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575" o:spid="_x0000_s1314"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76" o:spid="_x0000_s1315"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577" o:spid="_x0000_s1316"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578" o:spid="_x0000_s1317"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" fillcolor="#5b9bd5 [3204]" strokecolor="#1f4d78 [1604]" strokeweight="1pt">
                      <v:textbox>
                        <w:txbxContent>
                          <w:p w:rsidR="00CF329A" w:rsidRDefault="00CF329A" w:rsidP="00096090">
                            <w:pPr>
                              <w:jc w:val="center"/>
                            </w:pPr>
                            <w:r>
                              <w:t>5</w:t>
                            </w:r>
                          </w:p>
                        </w:txbxContent>
                      </v:textbox>
                    </v:rect>
                    <v:rect id="Rectangle 2040452579" o:spid="_x0000_s1318"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" fillcolor="#5b9bd5 [3204]" strokecolor="#1f4d78 [1604]" strokeweight="1pt">
                      <v:textbox>
                        <w:txbxContent>
                          <w:p w:rsidR="00CF329A" w:rsidRDefault="00CF329A" w:rsidP="00096090">
                            <w:pPr>
                              <w:jc w:val="center"/>
                            </w:pPr>
                            <w:r>
                              <w:t>4</w:t>
                            </w:r>
                          </w:p>
                        </w:txbxContent>
                      </v:textbox>
                    </v:rect>
                    <v:rect id="Rectangle 2040452580" o:spid="_x0000_s1319"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" fillcolor="#5b9bd5 [3204]" strokecolor="#1f4d78 [1604]" strokeweight="1pt">
                      <v:textbox>
                        <w:txbxContent>
                          <w:p w:rsidR="00CF329A" w:rsidRDefault="00CF329A" w:rsidP="00096090">
                            <w:pPr>
                              <w:jc w:val="center"/>
                            </w:pPr>
                            <w:r>
                              <w:t>8</w:t>
                            </w:r>
                          </w:p>
                        </w:txbxContent>
                      </v:textbox>
                    </v:rect>
                    <v:rect id="Rectangle 2040452581" o:spid="_x0000_s1320"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582" o:spid="_x0000_s1321"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" fillcolor="#5b9bd5 [3204]" strokecolor="#1f4d78 [1604]" strokeweight="1pt">
                      <v:textbox>
                        <w:txbxContent>
                          <w:p w:rsidR="00CF329A" w:rsidRDefault="00CF329A" w:rsidP="00096090">
                            <w:pPr>
                              <w:jc w:val="center"/>
                            </w:pPr>
                            <w:r>
                              <w:t>3</w:t>
                            </w:r>
                          </w:p>
                        </w:txbxContent>
                      </v:textbox>
                    </v:rect>
                    <v:rect id="Rectangle 2040452583" o:spid="_x0000_s1322"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" fillcolor="#70ad47 [3209]" strokecolor="#375623 [1609]" strokeweight="1pt"/>
                    <v:rect id="Rectangle 2040452584" o:spid="_x0000_s1323"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" fillcolor="#ed7d31 [3205]" strokecolor="#823b0b [1605]" strokeweight="1pt"/>
                  </v:group>
                  <v:oval id="Oval 2040452585" o:spid="_x0000_s1324"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" fillcolor="#a5a5a5 [3206]" strokecolor="#525252 [1606]" strokeweight="1pt">
                    <v:stroke joinstyle="miter"/>
                  </v:oval>
                  <v:line id="Straight Connector 2040452586" o:spid="_x0000_s1325"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" strokecolor="black [3200]" strokeweight="1.5pt">
                    <v:stroke joinstyle="miter"/>
                  </v:line>
                </v:group>
                <v:shape id="Text Box 2040452587" o:spid="_x0000_s1326" type="#_x0000_t202" style="position:absolute;left:4000;top:2381;width:60579;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" filled="f" stroked="f" strokeweight=".5pt">
                  <v:textbox>
                    <w:txbxContent>
                      <w:p w:rsidR="00CF329A" w:rsidRDefault="00CF329A" w:rsidP="00096090">
                        <w:pPr>
                          <w:jc w:val="center"/>
                          <w:rPr>
                            <w:sz w:val="48"/>
                          </w:rPr>
                        </w:pPr>
                        <w:r>
                          <w:rPr>
                            <w:sz w:val="48"/>
                          </w:rPr>
                          <w:t>Are you sure this is the correct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mc:AlternateContent>
          <mc:Choice Requires="wps">
            <w:drawing>
              <wp:anchor distT="0" distB="0" distL="114300" distR="114300" simplePos="0" relativeHeight="251840512" behindDoc="0" locked="0" layoutInCell="1" allowOverlap="1" wp14:anchorId="5C85DFAD" wp14:editId="16E2D215">
                <wp:simplePos x="0" y="0"/>
                <wp:positionH relativeFrom="column">
                  <wp:posOffset>1876425</wp:posOffset>
                </wp:positionH>
                <wp:positionV relativeFrom="paragraph">
                  <wp:posOffset>95885</wp:posOffset>
                </wp:positionV>
                <wp:extent cx="3133725" cy="127635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3133725" cy="1276350"/>
                        </a:xfrm>
                        <a:prstGeom prst="rect">
                          <a:avLst/>
                        </a:prstGeom>
                        <a:noFill/>
                        <a:ln w="6350">
                          <a:noFill/>
                        </a:ln>
                      </wps:spPr>
                      <wps:txbx>
                        <w:txbxContent>
                          <w:p w:rsidR="00CF329A" w:rsidRPr="00BF5434" w:rsidRDefault="00CF329A" w:rsidP="00096090">
                            <w:pPr>
                              <w:jc w:val="center"/>
                              <w:rPr>
                                <w:sz w:val="144"/>
                              </w:rPr>
                            </w:pPr>
                            <w:r w:rsidRPr="00BF5434">
                              <w:rPr>
                                <w:sz w:val="144"/>
                              </w:rPr>
                              <w:t>55:00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5DFAD" id="Text Box 187" o:spid="_x0000_s1327" type="#_x0000_t202" style="position:absolute;margin-left:147.75pt;margin-top:7.55pt;width:246.75pt;height:10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" filled="f" stroked="f" strokeweight=".5pt">
                <v:textbox>
                  <w:txbxContent>
                    <w:p w:rsidR="00CF329A" w:rsidRPr="00BF5434" w:rsidRDefault="00CF329A" w:rsidP="00096090">
                      <w:pPr>
                        <w:jc w:val="center"/>
                        <w:rPr>
                          <w:sz w:val="144"/>
                        </w:rPr>
                      </w:pPr>
                      <w:r w:rsidRPr="00BF5434">
                        <w:rPr>
                          <w:sz w:val="144"/>
                        </w:rPr>
                        <w:t>55:00</w:t>
                      </w:r>
                    </w:p>
                  </w:txbxContent>
                </v:textbox>
              </v:shape>
            </w:pict>
          </mc:Fallback>
        </mc:AlternateContent>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w:lastRenderedPageBreak/>
        <mc:AlternateContent>
          <mc:Choice Requires="wpg">
            <w:drawing>
              <wp:anchor distT="0" distB="0" distL="114300" distR="114300" simplePos="0" relativeHeight="251841536" behindDoc="0" locked="0" layoutInCell="1" allowOverlap="1" wp14:anchorId="16A23397" wp14:editId="67A1F807">
                <wp:simplePos x="0" y="0"/>
                <wp:positionH relativeFrom="column">
                  <wp:posOffset>-38100</wp:posOffset>
                </wp:positionH>
                <wp:positionV relativeFrom="paragraph">
                  <wp:posOffset>0</wp:posOffset>
                </wp:positionV>
                <wp:extent cx="6877050" cy="6153150"/>
                <wp:effectExtent l="0" t="0" r="19050" b="19050"/>
                <wp:wrapNone/>
                <wp:docPr id="2040452588" name="Group 2040452588"/>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89" name="Group 2040452589"/>
                        <wpg:cNvGrpSpPr/>
                        <wpg:grpSpPr>
                          <a:xfrm>
                            <a:off x="0" y="0"/>
                            <a:ext cx="6877050" cy="6153150"/>
                            <a:chOff x="0" y="0"/>
                            <a:chExt cx="6877050" cy="6153150"/>
                          </a:xfrm>
                        </wpg:grpSpPr>
                        <wps:wsp>
                          <wps:cNvPr id="2040452590" name="Rectangle 2040452590"/>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1" name="Rectangle 2040452591"/>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2" name="Oval 2040452592"/>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3" name="Oval 2040452593"/>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4" name="Oval 2040452594"/>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5" name="Oval 2040452595"/>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6" name="Oval 2040452596"/>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7" name="Oval 2040452597"/>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8" name="Oval 2040452598"/>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9" name="Oval 2040452599"/>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0" name="Rectangle 2040452600"/>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1" name="Rectangle 2040452601"/>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2" name="Rectangle 2040452602"/>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3" name="Rectangle 2040452603"/>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4" name="Rectangle 2040452604"/>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5" name="Rectangle 2040452605"/>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6" name="Rectangle 2040452606"/>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7" name="Rectangle 2040452607"/>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Oval 164"/>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Connector 165"/>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A23397" id="Group 2040452588" o:spid="_x0000_s1328" style="position:absolute;margin-left:-3pt;margin-top:0;width:541.5pt;height:484.5pt;z-index:251841536"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">
                <v:group id="Group 2040452589" o:spid="_x0000_s1329"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">
                  <v:rect id="Rectangle 2040452590" o:spid="_x0000_s1330"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" fillcolor="#a5a5a5 [3206]" strokecolor="#525252 [1606]" strokeweight="1pt"/>
                  <v:rect id="Rectangle 2040452591" o:spid="_x0000_s1331"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" fillcolor="#5b9bd5 [3204]" strokecolor="#1f4d78 [1604]" strokeweight="1pt"/>
                  <v:oval id="Oval 2040452592" o:spid="_x0000_s1332"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3" o:spid="_x0000_s1333"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94" o:spid="_x0000_s1334"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5" o:spid="_x0000_s1335"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6" o:spid="_x0000_s1336"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7" o:spid="_x0000_s1337"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8" o:spid="_x0000_s1338"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2040452599" o:spid="_x0000_s1339"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600" o:spid="_x0000_s1340"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" fillcolor="#a5a5a5 [3206]" strokecolor="#525252 [1606]" strokeweight="1pt"/>
                  <v:rect id="Rectangle 2040452601" o:spid="_x0000_s1341"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602" o:spid="_x0000_s1342"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603" o:spid="_x0000_s1343"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604" o:spid="_x0000_s1344"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605" o:spid="_x0000_s1345"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606" o:spid="_x0000_s1346"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607" o:spid="_x0000_s1347"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160" o:spid="_x0000_s1348"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" fillcolor="#5b9bd5 [3204]" strokecolor="#1f4d78 [1604]" strokeweight="1pt">
                    <v:textbox>
                      <w:txbxContent>
                        <w:p w:rsidR="00CF329A" w:rsidRDefault="00CF329A" w:rsidP="00096090">
                          <w:pPr>
                            <w:jc w:val="center"/>
                          </w:pPr>
                          <w:r>
                            <w:t>7</w:t>
                          </w:r>
                        </w:p>
                      </w:txbxContent>
                    </v:textbox>
                  </v:rect>
                  <v:rect id="Rectangle 161" o:spid="_x0000_s1349"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" fillcolor="#5b9bd5 [3204]" strokecolor="#1f4d78 [1604]" strokeweight="1pt">
                    <v:textbox>
                      <w:txbxContent>
                        <w:p w:rsidR="00CF329A" w:rsidRDefault="00CF329A" w:rsidP="00096090">
                          <w:pPr>
                            <w:jc w:val="center"/>
                          </w:pPr>
                          <w:r>
                            <w:t>3</w:t>
                          </w:r>
                        </w:p>
                      </w:txbxContent>
                    </v:textbox>
                  </v:rect>
                  <v:rect id="Rectangle 162" o:spid="_x0000_s1350"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" fillcolor="#70ad47 [3209]" strokecolor="#375623 [1609]" strokeweight="1pt"/>
                  <v:rect id="Rectangle 163" o:spid="_x0000_s1351"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" fillcolor="#ed7d31 [3205]" strokecolor="#823b0b [1605]" strokeweight="1pt"/>
                </v:group>
                <v:oval id="Oval 164" o:spid="_x0000_s1352"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" fillcolor="#a5a5a5 [3206]" strokecolor="#525252 [1606]" strokeweight="1pt">
                  <v:stroke joinstyle="miter"/>
                </v:oval>
                <v:line id="Straight Connector 165" o:spid="_x0000_s1353"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" strokecolor="black [3200]" strokeweight="1.5pt">
                  <v:stroke joinstyle="miter"/>
                </v:line>
              </v:group>
            </w:pict>
          </mc:Fallback>
        </mc:AlternateContent>
      </w:r>
    </w:p>
    <w:p w:rsidR="00096090" w:rsidRPr="00BB4AA5" w:rsidRDefault="00096090" w:rsidP="00096090">
      <w:pPr>
        <w:tabs>
          <w:tab w:val="left" w:pos="2250"/>
        </w:tabs>
      </w:pPr>
      <w:r>
        <w:rPr>
          <w:noProof/>
        </w:rPr>
        <mc:AlternateContent>
          <mc:Choice Requires="wps">
            <w:drawing>
              <wp:anchor distT="0" distB="0" distL="114300" distR="114300" simplePos="0" relativeHeight="251842560" behindDoc="0" locked="0" layoutInCell="1" allowOverlap="1" wp14:anchorId="4BB50C05" wp14:editId="7B9AEFBC">
                <wp:simplePos x="0" y="0"/>
                <wp:positionH relativeFrom="margin">
                  <wp:align>center</wp:align>
                </wp:positionH>
                <wp:positionV relativeFrom="paragraph">
                  <wp:posOffset>1104900</wp:posOffset>
                </wp:positionV>
                <wp:extent cx="5524500" cy="11144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5524500" cy="1114425"/>
                        </a:xfrm>
                        <a:prstGeom prst="rect">
                          <a:avLst/>
                        </a:prstGeom>
                        <a:noFill/>
                        <a:ln w="6350">
                          <a:noFill/>
                        </a:ln>
                      </wps:spPr>
                      <wps:txbx>
                        <w:txbxContent>
                          <w:p w:rsidR="00CF329A" w:rsidRPr="00BF5434" w:rsidRDefault="00CF329A" w:rsidP="00096090">
                            <w:pPr>
                              <w:rPr>
                                <w:sz w:val="52"/>
                              </w:rPr>
                            </w:pPr>
                            <w:r w:rsidRPr="00BF5434">
                              <w:rPr>
                                <w:sz w:val="52"/>
                              </w:rPr>
                              <w:t>Printing amount</w:t>
                            </w:r>
                            <w:r>
                              <w:rPr>
                                <w:sz w:val="52"/>
                              </w:rPr>
                              <w:t>.</w:t>
                            </w:r>
                            <w:r w:rsidRPr="00BF5434">
                              <w:rPr>
                                <w:sz w:val="52"/>
                              </w:rPr>
                              <w:t xml:space="preserve"> </w:t>
                            </w:r>
                            <w:r>
                              <w:rPr>
                                <w:sz w:val="52"/>
                              </w:rPr>
                              <w:t>P</w:t>
                            </w:r>
                            <w:r w:rsidRPr="00BF5434">
                              <w:rPr>
                                <w:sz w:val="52"/>
                              </w:rPr>
                              <w:t>lease take your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50C05" id="Text Box 219" o:spid="_x0000_s1354" type="#_x0000_t202" style="position:absolute;margin-left:0;margin-top:87pt;width:435pt;height:87.75pt;z-index:251842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" filled="f" stroked="f" strokeweight=".5pt">
                <v:textbox>
                  <w:txbxContent>
                    <w:p w:rsidR="00CF329A" w:rsidRPr="00BF5434" w:rsidRDefault="00CF329A" w:rsidP="00096090">
                      <w:pPr>
                        <w:rPr>
                          <w:sz w:val="52"/>
                        </w:rPr>
                      </w:pPr>
                      <w:r w:rsidRPr="00BF5434">
                        <w:rPr>
                          <w:sz w:val="52"/>
                        </w:rPr>
                        <w:t>Printing amount</w:t>
                      </w:r>
                      <w:r>
                        <w:rPr>
                          <w:sz w:val="52"/>
                        </w:rPr>
                        <w:t>.</w:t>
                      </w:r>
                      <w:r w:rsidRPr="00BF5434">
                        <w:rPr>
                          <w:sz w:val="52"/>
                        </w:rPr>
                        <w:t xml:space="preserve"> </w:t>
                      </w:r>
                      <w:r>
                        <w:rPr>
                          <w:sz w:val="52"/>
                        </w:rPr>
                        <w:t>P</w:t>
                      </w:r>
                      <w:r w:rsidRPr="00BF5434">
                        <w:rPr>
                          <w:sz w:val="52"/>
                        </w:rPr>
                        <w:t>lease take your card.</w:t>
                      </w:r>
                    </w:p>
                  </w:txbxContent>
                </v:textbox>
                <w10:wrap anchorx="margin"/>
              </v:shape>
            </w:pict>
          </mc:Fallback>
        </mc:AlternateContent>
      </w:r>
    </w:p>
    <w:p w:rsidR="00096090" w:rsidRDefault="00096090" w:rsidP="00096090">
      <w:pPr>
        <w:jc w:val="center"/>
        <w:rPr>
          <w:b/>
          <w:sz w:val="34"/>
        </w:rPr>
      </w:pPr>
    </w:p>
    <w:p w:rsidR="00096090" w:rsidRDefault="00096090" w:rsidP="00096090">
      <w:pPr>
        <w:tabs>
          <w:tab w:val="left" w:pos="6870"/>
        </w:tabs>
        <w:jc w:val="center"/>
        <w:rPr>
          <w:b/>
        </w:rPr>
      </w:pPr>
    </w:p>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Default="00096090" w:rsidP="00096090"/>
    <w:p w:rsidR="00096090" w:rsidRDefault="00096090" w:rsidP="00096090">
      <w:pPr>
        <w:tabs>
          <w:tab w:val="left" w:pos="2873"/>
        </w:tabs>
      </w:pPr>
      <w:r>
        <w:tab/>
      </w:r>
    </w:p>
    <w:p w:rsidR="00096090" w:rsidRDefault="00096090">
      <w:r>
        <w:br w:type="page"/>
      </w:r>
    </w:p>
    <w:p w:rsidR="00096090" w:rsidRDefault="00096090" w:rsidP="00096090">
      <w:pPr>
        <w:jc w:val="center"/>
        <w:rPr>
          <w:b/>
          <w:sz w:val="34"/>
        </w:rPr>
      </w:pPr>
      <w:r w:rsidRPr="00A23DE2">
        <w:rPr>
          <w:b/>
          <w:sz w:val="34"/>
        </w:rPr>
        <w:lastRenderedPageBreak/>
        <w:t>Token Device</w:t>
      </w:r>
    </w:p>
    <w:p w:rsidR="00096090" w:rsidRDefault="00096090" w:rsidP="00096090">
      <w:pPr>
        <w:jc w:val="center"/>
        <w:rPr>
          <w:b/>
          <w:sz w:val="34"/>
        </w:rPr>
      </w:pPr>
      <w:r>
        <w:rPr>
          <w:b/>
          <w:noProof/>
          <w:sz w:val="34"/>
        </w:rPr>
        <mc:AlternateContent>
          <mc:Choice Requires="wpg">
            <w:drawing>
              <wp:anchor distT="0" distB="0" distL="114300" distR="114300" simplePos="0" relativeHeight="251844608" behindDoc="0" locked="0" layoutInCell="1" allowOverlap="1" wp14:anchorId="3C3E9120" wp14:editId="475253D0">
                <wp:simplePos x="0" y="0"/>
                <wp:positionH relativeFrom="column">
                  <wp:posOffset>1209675</wp:posOffset>
                </wp:positionH>
                <wp:positionV relativeFrom="paragraph">
                  <wp:posOffset>323533</wp:posOffset>
                </wp:positionV>
                <wp:extent cx="3286125" cy="4933950"/>
                <wp:effectExtent l="0" t="0" r="28575" b="19050"/>
                <wp:wrapNone/>
                <wp:docPr id="166" name="Group 166"/>
                <wp:cNvGraphicFramePr/>
                <a:graphic xmlns:a="http://schemas.openxmlformats.org/drawingml/2006/main">
                  <a:graphicData uri="http://schemas.microsoft.com/office/word/2010/wordprocessingGroup">
                    <wpg:wgp>
                      <wpg:cNvGrpSpPr/>
                      <wpg:grpSpPr>
                        <a:xfrm>
                          <a:off x="0" y="0"/>
                          <a:ext cx="3286125" cy="4933950"/>
                          <a:chOff x="0" y="0"/>
                          <a:chExt cx="3286125" cy="4933950"/>
                        </a:xfrm>
                      </wpg:grpSpPr>
                      <wpg:grpSp>
                        <wpg:cNvPr id="167" name="Group 167"/>
                        <wpg:cNvGrpSpPr/>
                        <wpg:grpSpPr>
                          <a:xfrm>
                            <a:off x="0" y="0"/>
                            <a:ext cx="3286125" cy="4933950"/>
                            <a:chOff x="0" y="0"/>
                            <a:chExt cx="3286125" cy="4933950"/>
                          </a:xfrm>
                        </wpg:grpSpPr>
                        <wps:wsp>
                          <wps:cNvPr id="168" name="Rectangle: Rounded Corners 168"/>
                          <wps:cNvSpPr/>
                          <wps:spPr>
                            <a:xfrm>
                              <a:off x="0" y="0"/>
                              <a:ext cx="3286125" cy="4933950"/>
                            </a:xfrm>
                            <a:prstGeom prst="roundRect">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571500"/>
                              <a:ext cx="2424112" cy="728345"/>
                            </a:xfrm>
                            <a:prstGeom prst="rect">
                              <a:avLst/>
                            </a:prstGeom>
                            <a:solidFill>
                              <a:schemeClr val="bg1"/>
                            </a:solidFill>
                            <a:ln w="19050">
                              <a:solidFill>
                                <a:schemeClr val="bg2">
                                  <a:lumMod val="10000"/>
                                </a:schemeClr>
                              </a:solid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0" name="Group 170"/>
                        <wpg:cNvGrpSpPr/>
                        <wpg:grpSpPr>
                          <a:xfrm>
                            <a:off x="542925" y="1709737"/>
                            <a:ext cx="2205038" cy="2605088"/>
                            <a:chOff x="0" y="0"/>
                            <a:chExt cx="2205038" cy="2605088"/>
                          </a:xfrm>
                        </wpg:grpSpPr>
                        <wps:wsp>
                          <wps:cNvPr id="171" name="Rectangle: Rounded Corners 171"/>
                          <wps:cNvSpPr/>
                          <wps:spPr>
                            <a:xfrm>
                              <a:off x="0" y="476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sidRPr="0094794D">
                                  <w:rPr>
                                    <w:b/>
                                    <w:color w:val="FFFFFF" w:themeColor="background1"/>
                                    <w:sz w:val="4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Rounded Corners 172"/>
                          <wps:cNvSpPr/>
                          <wps:spPr>
                            <a:xfrm>
                              <a:off x="814388" y="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2</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Rounded Corners 173"/>
                          <wps:cNvSpPr/>
                          <wps:spPr>
                            <a:xfrm>
                              <a:off x="1614488" y="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3</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Rounded Corners 174"/>
                          <wps:cNvSpPr/>
                          <wps:spPr>
                            <a:xfrm>
                              <a:off x="0" y="719138"/>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4</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Rounded Corners 175"/>
                          <wps:cNvSpPr/>
                          <wps:spPr>
                            <a:xfrm>
                              <a:off x="814388" y="7143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5</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Rounded Corners 176"/>
                          <wps:cNvSpPr/>
                          <wps:spPr>
                            <a:xfrm>
                              <a:off x="1614488" y="7143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6</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13620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7</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Rounded Corners 178"/>
                          <wps:cNvSpPr/>
                          <wps:spPr>
                            <a:xfrm>
                              <a:off x="814388" y="135731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8</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Rounded Corners 179"/>
                          <wps:cNvSpPr/>
                          <wps:spPr>
                            <a:xfrm>
                              <a:off x="1614488" y="135731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9</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814388" y="213360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0</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0" y="2138363"/>
                              <a:ext cx="590550" cy="466725"/>
                              <a:chOff x="0" y="0"/>
                              <a:chExt cx="590550" cy="466725"/>
                            </a:xfrm>
                          </wpg:grpSpPr>
                          <wps:wsp>
                            <wps:cNvPr id="182" name="Rectangle: Rounded Corners 182"/>
                            <wps:cNvSpPr/>
                            <wps:spPr>
                              <a:xfrm>
                                <a:off x="0" y="0"/>
                                <a:ext cx="590550" cy="4667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F329A" w:rsidRPr="0094794D" w:rsidRDefault="00CF329A" w:rsidP="00096090">
                                  <w:pPr>
                                    <w:jc w:val="center"/>
                                    <w:rPr>
                                      <w:b/>
                                      <w:color w:val="FFFFFF" w:themeColor="background1"/>
                                      <w:sz w:val="42"/>
                                    </w:rPr>
                                  </w:pP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176213" y="142875"/>
                                <a:ext cx="233363" cy="190500"/>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Group 184"/>
                          <wpg:cNvGrpSpPr/>
                          <wpg:grpSpPr>
                            <a:xfrm>
                              <a:off x="1614488" y="2133600"/>
                              <a:ext cx="590550" cy="466725"/>
                              <a:chOff x="0" y="0"/>
                              <a:chExt cx="590550" cy="466725"/>
                            </a:xfrm>
                          </wpg:grpSpPr>
                          <wps:wsp>
                            <wps:cNvPr id="185" name="Rectangle: Rounded Corners 185"/>
                            <wps:cNvSpPr/>
                            <wps:spPr>
                              <a:xfrm>
                                <a:off x="0" y="0"/>
                                <a:ext cx="590550" cy="4667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F329A" w:rsidRPr="0094794D" w:rsidRDefault="00CF329A" w:rsidP="00096090">
                                  <w:pPr>
                                    <w:jc w:val="center"/>
                                    <w:rPr>
                                      <w:b/>
                                      <w:color w:val="FFFFFF" w:themeColor="background1"/>
                                      <w:sz w:val="42"/>
                                    </w:rPr>
                                  </w:pP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176212" y="128588"/>
                                <a:ext cx="219075" cy="204788"/>
                              </a:xfrm>
                              <a:prstGeom prst="ellipse">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C3E9120" id="Group 166" o:spid="_x0000_s1355" style="position:absolute;left:0;text-align:left;margin-left:95.25pt;margin-top:25.5pt;width:258.75pt;height:388.5pt;z-index:251844608" coordsize="32861,4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">
                <v:group id="Group 167" o:spid="_x0000_s1356" style="position:absolute;width:32861;height:49339" coordsize="32861,49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Rectangle: Rounded Corners 168" o:spid="_x0000_s1357" style="position:absolute;width:32861;height:49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" fillcolor="#555 [2160]" strokecolor="black [3200]" strokeweight="1.5pt">
                    <v:fill color2="#313131 [2608]" rotate="t" colors="0 #9b9b9b;.5 #8e8e8e;1 #797979" focus="100%" type="gradient">
                      <o:fill v:ext="view" type="gradientUnscaled"/>
                    </v:fill>
                    <v:stroke joinstyle="miter"/>
                  </v:roundrect>
                  <v:rect id="Rectangle 169" o:spid="_x0000_s1358" style="position:absolute;left:4381;top:5715;width:24241;height:7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" fillcolor="white [3212]" strokecolor="#161616 [334]" strokeweight="1.5pt"/>
                </v:group>
                <v:group id="Group 170" o:spid="_x0000_s1359" style="position:absolute;left:5429;top:17097;width:22050;height:26051" coordsize="22050,2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oundrect id="Rectangle: Rounded Corners 171" o:spid="_x0000_s1360" style="position:absolute;top:47;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sidRPr="0094794D">
                            <w:rPr>
                              <w:b/>
                              <w:color w:val="FFFFFF" w:themeColor="background1"/>
                              <w:sz w:val="42"/>
                            </w:rPr>
                            <w:t>1</w:t>
                          </w:r>
                        </w:p>
                      </w:txbxContent>
                    </v:textbox>
                  </v:roundrect>
                  <v:roundrect id="Rectangle: Rounded Corners 172" o:spid="_x0000_s1361" style="position:absolute;left:814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2</w:t>
                          </w:r>
                        </w:p>
                        <w:p w:rsidR="00CF329A" w:rsidRDefault="00CF329A" w:rsidP="00096090">
                          <w:pPr>
                            <w:jc w:val="center"/>
                          </w:pPr>
                        </w:p>
                      </w:txbxContent>
                    </v:textbox>
                  </v:roundrect>
                  <v:roundrect id="Rectangle: Rounded Corners 173" o:spid="_x0000_s1362" style="position:absolute;left:16144;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DuwwAAANwAAAAPAAAAZHJzL2Rvd25yZXYueG1sRE9La8JA&#10;EL4X/A/LFHqrm7bg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ZK/Q7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3</w:t>
                          </w:r>
                        </w:p>
                        <w:p w:rsidR="00CF329A" w:rsidRDefault="00CF329A" w:rsidP="00096090">
                          <w:pPr>
                            <w:jc w:val="center"/>
                          </w:pPr>
                        </w:p>
                      </w:txbxContent>
                    </v:textbox>
                  </v:roundrect>
                  <v:roundrect id="Rectangle: Rounded Corners 174" o:spid="_x0000_s1363" style="position:absolute;top:7191;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iawwAAANwAAAAPAAAAZHJzL2Rvd25yZXYueG1sRE9La8JA&#10;EL4X/A/LFHqrm5bi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60ZIm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4</w:t>
                          </w:r>
                        </w:p>
                        <w:p w:rsidR="00CF329A" w:rsidRDefault="00CF329A" w:rsidP="00096090">
                          <w:pPr>
                            <w:jc w:val="center"/>
                          </w:pPr>
                        </w:p>
                      </w:txbxContent>
                    </v:textbox>
                  </v:roundrect>
                  <v:roundrect id="Rectangle: Rounded Corners 175" o:spid="_x0000_s1364" style="position:absolute;left:8143;top:7143;width:5906;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0BwwAAANwAAAAPAAAAZHJzL2Rvd25yZXYueG1sRE9La8JA&#10;EL4X/A/LFHqrmxbq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hArtAc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5</w:t>
                          </w:r>
                        </w:p>
                        <w:p w:rsidR="00CF329A" w:rsidRDefault="00CF329A" w:rsidP="00096090">
                          <w:pPr>
                            <w:jc w:val="center"/>
                          </w:pPr>
                        </w:p>
                      </w:txbxContent>
                    </v:textbox>
                  </v:roundrect>
                  <v:roundrect id="Rectangle: Rounded Corners 176" o:spid="_x0000_s1365" style="position:absolute;left:16144;top:7143;width:5906;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6</w:t>
                          </w:r>
                        </w:p>
                        <w:p w:rsidR="00CF329A" w:rsidRDefault="00CF329A" w:rsidP="00096090">
                          <w:pPr>
                            <w:jc w:val="center"/>
                          </w:pPr>
                        </w:p>
                      </w:txbxContent>
                    </v:textbox>
                  </v:roundrect>
                  <v:roundrect id="Rectangle: Rounded Corners 177" o:spid="_x0000_s1366" style="position:absolute;top:13620;width:5905;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7</w:t>
                          </w:r>
                        </w:p>
                        <w:p w:rsidR="00CF329A" w:rsidRDefault="00CF329A" w:rsidP="00096090">
                          <w:pPr>
                            <w:jc w:val="center"/>
                          </w:pPr>
                        </w:p>
                      </w:txbxContent>
                    </v:textbox>
                  </v:roundrect>
                  <v:roundrect id="Rectangle: Rounded Corners 178" o:spid="_x0000_s1367" style="position:absolute;left:8143;top:1357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8</w:t>
                          </w:r>
                        </w:p>
                        <w:p w:rsidR="00CF329A" w:rsidRDefault="00CF329A" w:rsidP="00096090">
                          <w:pPr>
                            <w:jc w:val="center"/>
                          </w:pPr>
                        </w:p>
                      </w:txbxContent>
                    </v:textbox>
                  </v:roundrect>
                  <v:roundrect id="Rectangle: Rounded Corners 179" o:spid="_x0000_s1368" style="position:absolute;left:16144;top:1357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9</w:t>
                          </w:r>
                        </w:p>
                        <w:p w:rsidR="00CF329A" w:rsidRDefault="00CF329A" w:rsidP="00096090">
                          <w:pPr>
                            <w:jc w:val="center"/>
                          </w:pPr>
                        </w:p>
                      </w:txbxContent>
                    </v:textbox>
                  </v:roundrect>
                  <v:roundrect id="Rectangle: Rounded Corners 180" o:spid="_x0000_s1369" style="position:absolute;left:8143;top:21336;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0</w:t>
                          </w:r>
                        </w:p>
                        <w:p w:rsidR="00CF329A" w:rsidRDefault="00CF329A" w:rsidP="00096090">
                          <w:pPr>
                            <w:jc w:val="center"/>
                          </w:pPr>
                        </w:p>
                      </w:txbxContent>
                    </v:textbox>
                  </v:roundrect>
                  <v:group id="Group 181" o:spid="_x0000_s1370" style="position:absolute;top:21383;width:5905;height:4667" coordsize="5905,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Rectangle: Rounded Corners 182" o:spid="_x0000_s1371" style="position:absolute;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" fillcolor="#65a0d7 [3028]" stroked="f">
                      <v:fill color2="#5898d4 [3172]" rotate="t" colors="0 #71a6db;.5 #559bdb;1 #438ac9"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p>
                          <w:p w:rsidR="00CF329A" w:rsidRDefault="00CF329A" w:rsidP="00096090">
                            <w:pPr>
                              <w:jc w:val="center"/>
                            </w:pPr>
                          </w:p>
                        </w:txbxContent>
                      </v:textbox>
                    </v:roundrect>
                    <v:rect id="Rectangle 183" o:spid="_x0000_s1372" style="position:absolute;left:1762;top:1428;width:233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rect>
                  </v:group>
                  <v:group id="Group 184" o:spid="_x0000_s1373" style="position:absolute;left:16144;top:21336;width:5906;height:4667" coordsize="5905,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oundrect id="Rectangle: Rounded Corners 185" o:spid="_x0000_s1374" style="position:absolute;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" fillcolor="#65a0d7 [3028]" stroked="f">
                      <v:fill color2="#5898d4 [3172]" rotate="t" colors="0 #71a6db;.5 #559bdb;1 #438ac9"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p>
                          <w:p w:rsidR="00CF329A" w:rsidRDefault="00CF329A" w:rsidP="00096090">
                            <w:pPr>
                              <w:jc w:val="center"/>
                            </w:pPr>
                          </w:p>
                        </w:txbxContent>
                      </v:textbox>
                    </v:roundrect>
                    <v:oval id="Oval 186" o:spid="_x0000_s1375" style="position:absolute;left:1762;top:1285;width:2190;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oval>
                  </v:group>
                </v:group>
              </v:group>
            </w:pict>
          </mc:Fallback>
        </mc:AlternateContent>
      </w:r>
    </w:p>
    <w:p w:rsidR="00096090" w:rsidRDefault="00096090" w:rsidP="00096090">
      <w:pPr>
        <w:jc w:val="center"/>
        <w:rPr>
          <w:b/>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Default="00096090" w:rsidP="00096090">
      <w:pPr>
        <w:rPr>
          <w:sz w:val="34"/>
        </w:rPr>
      </w:pPr>
    </w:p>
    <w:p w:rsidR="00096090" w:rsidRDefault="00096090" w:rsidP="00096090">
      <w:pPr>
        <w:tabs>
          <w:tab w:val="left" w:pos="3690"/>
        </w:tabs>
        <w:rPr>
          <w:sz w:val="34"/>
        </w:rPr>
      </w:pPr>
      <w:r>
        <w:rPr>
          <w:sz w:val="34"/>
        </w:rPr>
        <w:tab/>
      </w:r>
    </w:p>
    <w:p w:rsidR="00096090" w:rsidRPr="00A72366" w:rsidRDefault="00096090" w:rsidP="00A72366">
      <w:pPr>
        <w:rPr>
          <w:sz w:val="34"/>
        </w:rPr>
      </w:pPr>
    </w:p>
    <w:sectPr w:rsidR="00096090" w:rsidRPr="00A72366" w:rsidSect="00096090">
      <w:pgSz w:w="11906" w:h="16838"/>
      <w:pgMar w:top="709"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9CA" w:rsidRDefault="007319CA" w:rsidP="00E478DC">
      <w:pPr>
        <w:spacing w:after="0" w:line="240" w:lineRule="auto"/>
      </w:pPr>
      <w:r>
        <w:separator/>
      </w:r>
    </w:p>
  </w:endnote>
  <w:endnote w:type="continuationSeparator" w:id="0">
    <w:p w:rsidR="007319CA" w:rsidRDefault="007319CA" w:rsidP="00E4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khbar MT">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14965"/>
      <w:docPartObj>
        <w:docPartGallery w:val="Page Numbers (Bottom of Page)"/>
        <w:docPartUnique/>
      </w:docPartObj>
    </w:sdtPr>
    <w:sdtEndPr>
      <w:rPr>
        <w:noProof/>
      </w:rPr>
    </w:sdtEndPr>
    <w:sdtContent>
      <w:p w:rsidR="00CF329A" w:rsidRDefault="00CF329A">
        <w:pPr>
          <w:pStyle w:val="Footer"/>
        </w:pPr>
        <w:r>
          <w:t xml:space="preserve">Page | </w:t>
        </w:r>
        <w:r>
          <w:fldChar w:fldCharType="begin"/>
        </w:r>
        <w:r>
          <w:instrText xml:space="preserve"> PAGE   \* MERGEFORMAT </w:instrText>
        </w:r>
        <w:r>
          <w:fldChar w:fldCharType="separate"/>
        </w:r>
        <w:r w:rsidR="00BE3107">
          <w:rPr>
            <w:noProof/>
          </w:rPr>
          <w:t>26</w:t>
        </w:r>
        <w:r>
          <w:rPr>
            <w:noProof/>
          </w:rPr>
          <w:fldChar w:fldCharType="end"/>
        </w:r>
      </w:p>
    </w:sdtContent>
  </w:sdt>
  <w:p w:rsidR="00CF329A" w:rsidRDefault="00CF3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9CA" w:rsidRDefault="007319CA" w:rsidP="00E478DC">
      <w:pPr>
        <w:spacing w:after="0" w:line="240" w:lineRule="auto"/>
      </w:pPr>
      <w:r>
        <w:separator/>
      </w:r>
    </w:p>
  </w:footnote>
  <w:footnote w:type="continuationSeparator" w:id="0">
    <w:p w:rsidR="007319CA" w:rsidRDefault="007319CA" w:rsidP="00E47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21"/>
    <w:multiLevelType w:val="hybridMultilevel"/>
    <w:tmpl w:val="BDC85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C3592"/>
    <w:multiLevelType w:val="hybridMultilevel"/>
    <w:tmpl w:val="062AF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65958"/>
    <w:multiLevelType w:val="hybridMultilevel"/>
    <w:tmpl w:val="04103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A4A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672F75"/>
    <w:multiLevelType w:val="hybridMultilevel"/>
    <w:tmpl w:val="9C9EDD8C"/>
    <w:lvl w:ilvl="0" w:tplc="F322FA9E">
      <w:start w:val="1"/>
      <w:numFmt w:val="bullet"/>
      <w:lvlText w:val="•"/>
      <w:lvlJc w:val="left"/>
      <w:pPr>
        <w:tabs>
          <w:tab w:val="num" w:pos="720"/>
        </w:tabs>
        <w:ind w:left="720" w:hanging="360"/>
      </w:pPr>
      <w:rPr>
        <w:rFonts w:ascii="Times New Roman" w:hAnsi="Times New Roman" w:hint="default"/>
      </w:rPr>
    </w:lvl>
    <w:lvl w:ilvl="1" w:tplc="20E69CF6" w:tentative="1">
      <w:start w:val="1"/>
      <w:numFmt w:val="bullet"/>
      <w:lvlText w:val="•"/>
      <w:lvlJc w:val="left"/>
      <w:pPr>
        <w:tabs>
          <w:tab w:val="num" w:pos="1440"/>
        </w:tabs>
        <w:ind w:left="1440" w:hanging="360"/>
      </w:pPr>
      <w:rPr>
        <w:rFonts w:ascii="Times New Roman" w:hAnsi="Times New Roman" w:hint="default"/>
      </w:rPr>
    </w:lvl>
    <w:lvl w:ilvl="2" w:tplc="FE7C7A00" w:tentative="1">
      <w:start w:val="1"/>
      <w:numFmt w:val="bullet"/>
      <w:lvlText w:val="•"/>
      <w:lvlJc w:val="left"/>
      <w:pPr>
        <w:tabs>
          <w:tab w:val="num" w:pos="2160"/>
        </w:tabs>
        <w:ind w:left="2160" w:hanging="360"/>
      </w:pPr>
      <w:rPr>
        <w:rFonts w:ascii="Times New Roman" w:hAnsi="Times New Roman" w:hint="default"/>
      </w:rPr>
    </w:lvl>
    <w:lvl w:ilvl="3" w:tplc="C1B4AB2C" w:tentative="1">
      <w:start w:val="1"/>
      <w:numFmt w:val="bullet"/>
      <w:lvlText w:val="•"/>
      <w:lvlJc w:val="left"/>
      <w:pPr>
        <w:tabs>
          <w:tab w:val="num" w:pos="2880"/>
        </w:tabs>
        <w:ind w:left="2880" w:hanging="360"/>
      </w:pPr>
      <w:rPr>
        <w:rFonts w:ascii="Times New Roman" w:hAnsi="Times New Roman" w:hint="default"/>
      </w:rPr>
    </w:lvl>
    <w:lvl w:ilvl="4" w:tplc="244846CE" w:tentative="1">
      <w:start w:val="1"/>
      <w:numFmt w:val="bullet"/>
      <w:lvlText w:val="•"/>
      <w:lvlJc w:val="left"/>
      <w:pPr>
        <w:tabs>
          <w:tab w:val="num" w:pos="3600"/>
        </w:tabs>
        <w:ind w:left="3600" w:hanging="360"/>
      </w:pPr>
      <w:rPr>
        <w:rFonts w:ascii="Times New Roman" w:hAnsi="Times New Roman" w:hint="default"/>
      </w:rPr>
    </w:lvl>
    <w:lvl w:ilvl="5" w:tplc="D4EE2DB8" w:tentative="1">
      <w:start w:val="1"/>
      <w:numFmt w:val="bullet"/>
      <w:lvlText w:val="•"/>
      <w:lvlJc w:val="left"/>
      <w:pPr>
        <w:tabs>
          <w:tab w:val="num" w:pos="4320"/>
        </w:tabs>
        <w:ind w:left="4320" w:hanging="360"/>
      </w:pPr>
      <w:rPr>
        <w:rFonts w:ascii="Times New Roman" w:hAnsi="Times New Roman" w:hint="default"/>
      </w:rPr>
    </w:lvl>
    <w:lvl w:ilvl="6" w:tplc="79E23296" w:tentative="1">
      <w:start w:val="1"/>
      <w:numFmt w:val="bullet"/>
      <w:lvlText w:val="•"/>
      <w:lvlJc w:val="left"/>
      <w:pPr>
        <w:tabs>
          <w:tab w:val="num" w:pos="5040"/>
        </w:tabs>
        <w:ind w:left="5040" w:hanging="360"/>
      </w:pPr>
      <w:rPr>
        <w:rFonts w:ascii="Times New Roman" w:hAnsi="Times New Roman" w:hint="default"/>
      </w:rPr>
    </w:lvl>
    <w:lvl w:ilvl="7" w:tplc="312CE36C" w:tentative="1">
      <w:start w:val="1"/>
      <w:numFmt w:val="bullet"/>
      <w:lvlText w:val="•"/>
      <w:lvlJc w:val="left"/>
      <w:pPr>
        <w:tabs>
          <w:tab w:val="num" w:pos="5760"/>
        </w:tabs>
        <w:ind w:left="5760" w:hanging="360"/>
      </w:pPr>
      <w:rPr>
        <w:rFonts w:ascii="Times New Roman" w:hAnsi="Times New Roman" w:hint="default"/>
      </w:rPr>
    </w:lvl>
    <w:lvl w:ilvl="8" w:tplc="4FD4DF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2F6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5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2A7E5E"/>
    <w:multiLevelType w:val="hybridMultilevel"/>
    <w:tmpl w:val="EFF0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3D37EF"/>
    <w:multiLevelType w:val="hybridMultilevel"/>
    <w:tmpl w:val="FF564566"/>
    <w:lvl w:ilvl="0" w:tplc="CAA497F8">
      <w:start w:val="1"/>
      <w:numFmt w:val="bullet"/>
      <w:lvlText w:val="•"/>
      <w:lvlJc w:val="left"/>
      <w:pPr>
        <w:tabs>
          <w:tab w:val="num" w:pos="720"/>
        </w:tabs>
        <w:ind w:left="720" w:hanging="360"/>
      </w:pPr>
      <w:rPr>
        <w:rFonts w:ascii="Times New Roman" w:hAnsi="Times New Roman" w:hint="default"/>
      </w:rPr>
    </w:lvl>
    <w:lvl w:ilvl="1" w:tplc="9190C5F4" w:tentative="1">
      <w:start w:val="1"/>
      <w:numFmt w:val="bullet"/>
      <w:lvlText w:val="•"/>
      <w:lvlJc w:val="left"/>
      <w:pPr>
        <w:tabs>
          <w:tab w:val="num" w:pos="1440"/>
        </w:tabs>
        <w:ind w:left="1440" w:hanging="360"/>
      </w:pPr>
      <w:rPr>
        <w:rFonts w:ascii="Times New Roman" w:hAnsi="Times New Roman" w:hint="default"/>
      </w:rPr>
    </w:lvl>
    <w:lvl w:ilvl="2" w:tplc="C8564970" w:tentative="1">
      <w:start w:val="1"/>
      <w:numFmt w:val="bullet"/>
      <w:lvlText w:val="•"/>
      <w:lvlJc w:val="left"/>
      <w:pPr>
        <w:tabs>
          <w:tab w:val="num" w:pos="2160"/>
        </w:tabs>
        <w:ind w:left="2160" w:hanging="360"/>
      </w:pPr>
      <w:rPr>
        <w:rFonts w:ascii="Times New Roman" w:hAnsi="Times New Roman" w:hint="default"/>
      </w:rPr>
    </w:lvl>
    <w:lvl w:ilvl="3" w:tplc="BDD8A4A0" w:tentative="1">
      <w:start w:val="1"/>
      <w:numFmt w:val="bullet"/>
      <w:lvlText w:val="•"/>
      <w:lvlJc w:val="left"/>
      <w:pPr>
        <w:tabs>
          <w:tab w:val="num" w:pos="2880"/>
        </w:tabs>
        <w:ind w:left="2880" w:hanging="360"/>
      </w:pPr>
      <w:rPr>
        <w:rFonts w:ascii="Times New Roman" w:hAnsi="Times New Roman" w:hint="default"/>
      </w:rPr>
    </w:lvl>
    <w:lvl w:ilvl="4" w:tplc="316A3FEE" w:tentative="1">
      <w:start w:val="1"/>
      <w:numFmt w:val="bullet"/>
      <w:lvlText w:val="•"/>
      <w:lvlJc w:val="left"/>
      <w:pPr>
        <w:tabs>
          <w:tab w:val="num" w:pos="3600"/>
        </w:tabs>
        <w:ind w:left="3600" w:hanging="360"/>
      </w:pPr>
      <w:rPr>
        <w:rFonts w:ascii="Times New Roman" w:hAnsi="Times New Roman" w:hint="default"/>
      </w:rPr>
    </w:lvl>
    <w:lvl w:ilvl="5" w:tplc="02828568" w:tentative="1">
      <w:start w:val="1"/>
      <w:numFmt w:val="bullet"/>
      <w:lvlText w:val="•"/>
      <w:lvlJc w:val="left"/>
      <w:pPr>
        <w:tabs>
          <w:tab w:val="num" w:pos="4320"/>
        </w:tabs>
        <w:ind w:left="4320" w:hanging="360"/>
      </w:pPr>
      <w:rPr>
        <w:rFonts w:ascii="Times New Roman" w:hAnsi="Times New Roman" w:hint="default"/>
      </w:rPr>
    </w:lvl>
    <w:lvl w:ilvl="6" w:tplc="778CD1AC" w:tentative="1">
      <w:start w:val="1"/>
      <w:numFmt w:val="bullet"/>
      <w:lvlText w:val="•"/>
      <w:lvlJc w:val="left"/>
      <w:pPr>
        <w:tabs>
          <w:tab w:val="num" w:pos="5040"/>
        </w:tabs>
        <w:ind w:left="5040" w:hanging="360"/>
      </w:pPr>
      <w:rPr>
        <w:rFonts w:ascii="Times New Roman" w:hAnsi="Times New Roman" w:hint="default"/>
      </w:rPr>
    </w:lvl>
    <w:lvl w:ilvl="7" w:tplc="585A021A" w:tentative="1">
      <w:start w:val="1"/>
      <w:numFmt w:val="bullet"/>
      <w:lvlText w:val="•"/>
      <w:lvlJc w:val="left"/>
      <w:pPr>
        <w:tabs>
          <w:tab w:val="num" w:pos="5760"/>
        </w:tabs>
        <w:ind w:left="5760" w:hanging="360"/>
      </w:pPr>
      <w:rPr>
        <w:rFonts w:ascii="Times New Roman" w:hAnsi="Times New Roman" w:hint="default"/>
      </w:rPr>
    </w:lvl>
    <w:lvl w:ilvl="8" w:tplc="17B26D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FF4E65"/>
    <w:multiLevelType w:val="hybridMultilevel"/>
    <w:tmpl w:val="62AE3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CA1ADE"/>
    <w:multiLevelType w:val="hybridMultilevel"/>
    <w:tmpl w:val="CF348988"/>
    <w:lvl w:ilvl="0" w:tplc="04A0DEF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8C4273"/>
    <w:multiLevelType w:val="hybridMultilevel"/>
    <w:tmpl w:val="BDD40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0E687A"/>
    <w:multiLevelType w:val="hybridMultilevel"/>
    <w:tmpl w:val="9FB42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83B8C"/>
    <w:multiLevelType w:val="hybridMultilevel"/>
    <w:tmpl w:val="76C25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157C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1E53FF"/>
    <w:multiLevelType w:val="hybridMultilevel"/>
    <w:tmpl w:val="39CEE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126196A"/>
    <w:multiLevelType w:val="multilevel"/>
    <w:tmpl w:val="75B2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AF6511"/>
    <w:multiLevelType w:val="hybridMultilevel"/>
    <w:tmpl w:val="FC2E3326"/>
    <w:lvl w:ilvl="0" w:tplc="04A0DE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6"/>
  </w:num>
  <w:num w:numId="4">
    <w:abstractNumId w:val="4"/>
  </w:num>
  <w:num w:numId="5">
    <w:abstractNumId w:val="12"/>
  </w:num>
  <w:num w:numId="6">
    <w:abstractNumId w:val="14"/>
  </w:num>
  <w:num w:numId="7">
    <w:abstractNumId w:val="5"/>
  </w:num>
  <w:num w:numId="8">
    <w:abstractNumId w:val="6"/>
  </w:num>
  <w:num w:numId="9">
    <w:abstractNumId w:val="15"/>
  </w:num>
  <w:num w:numId="10">
    <w:abstractNumId w:val="17"/>
  </w:num>
  <w:num w:numId="11">
    <w:abstractNumId w:val="2"/>
  </w:num>
  <w:num w:numId="12">
    <w:abstractNumId w:val="11"/>
  </w:num>
  <w:num w:numId="13">
    <w:abstractNumId w:val="7"/>
  </w:num>
  <w:num w:numId="14">
    <w:abstractNumId w:val="1"/>
  </w:num>
  <w:num w:numId="15">
    <w:abstractNumId w:val="0"/>
  </w:num>
  <w:num w:numId="16">
    <w:abstractNumId w:val="13"/>
  </w:num>
  <w:num w:numId="17">
    <w:abstractNumId w:val="10"/>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Stroud (student)">
    <w15:presenceInfo w15:providerId="AD" w15:userId="S-1-5-21-3910492374-562230593-225968270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E71"/>
    <w:rsid w:val="0000709A"/>
    <w:rsid w:val="00022BDD"/>
    <w:rsid w:val="00024361"/>
    <w:rsid w:val="00026073"/>
    <w:rsid w:val="00027F2B"/>
    <w:rsid w:val="00031289"/>
    <w:rsid w:val="00040105"/>
    <w:rsid w:val="00042998"/>
    <w:rsid w:val="00042BAD"/>
    <w:rsid w:val="00050A02"/>
    <w:rsid w:val="00054EAE"/>
    <w:rsid w:val="0005752E"/>
    <w:rsid w:val="00060C1D"/>
    <w:rsid w:val="0006173A"/>
    <w:rsid w:val="00061F11"/>
    <w:rsid w:val="000633F9"/>
    <w:rsid w:val="000742BD"/>
    <w:rsid w:val="00075E9B"/>
    <w:rsid w:val="000802BA"/>
    <w:rsid w:val="00085892"/>
    <w:rsid w:val="000930DA"/>
    <w:rsid w:val="00093A37"/>
    <w:rsid w:val="00096090"/>
    <w:rsid w:val="00097662"/>
    <w:rsid w:val="000A3BED"/>
    <w:rsid w:val="000C0061"/>
    <w:rsid w:val="000C10ED"/>
    <w:rsid w:val="000C709D"/>
    <w:rsid w:val="000D0577"/>
    <w:rsid w:val="000D13C2"/>
    <w:rsid w:val="000D2C41"/>
    <w:rsid w:val="000D767C"/>
    <w:rsid w:val="000F1B6E"/>
    <w:rsid w:val="00103E6C"/>
    <w:rsid w:val="0010479E"/>
    <w:rsid w:val="001156B7"/>
    <w:rsid w:val="00116FF8"/>
    <w:rsid w:val="00126411"/>
    <w:rsid w:val="001300DC"/>
    <w:rsid w:val="00135DBA"/>
    <w:rsid w:val="00141DA0"/>
    <w:rsid w:val="00142D49"/>
    <w:rsid w:val="0014374B"/>
    <w:rsid w:val="00165C28"/>
    <w:rsid w:val="00165CAF"/>
    <w:rsid w:val="00166E89"/>
    <w:rsid w:val="00167CE8"/>
    <w:rsid w:val="00173DB7"/>
    <w:rsid w:val="0018135A"/>
    <w:rsid w:val="001827A5"/>
    <w:rsid w:val="00194DBB"/>
    <w:rsid w:val="00196879"/>
    <w:rsid w:val="00197FFB"/>
    <w:rsid w:val="001A3BF7"/>
    <w:rsid w:val="001B57AE"/>
    <w:rsid w:val="001B7CE8"/>
    <w:rsid w:val="001C5A46"/>
    <w:rsid w:val="001D4877"/>
    <w:rsid w:val="001E44DC"/>
    <w:rsid w:val="001F3AE4"/>
    <w:rsid w:val="001F4DF1"/>
    <w:rsid w:val="001F57B5"/>
    <w:rsid w:val="001F65DE"/>
    <w:rsid w:val="0020043A"/>
    <w:rsid w:val="00202218"/>
    <w:rsid w:val="00224151"/>
    <w:rsid w:val="002243DD"/>
    <w:rsid w:val="00225C15"/>
    <w:rsid w:val="002314AD"/>
    <w:rsid w:val="0024432B"/>
    <w:rsid w:val="002469BB"/>
    <w:rsid w:val="002506FA"/>
    <w:rsid w:val="002574C1"/>
    <w:rsid w:val="00264A9E"/>
    <w:rsid w:val="00264D04"/>
    <w:rsid w:val="00266D9E"/>
    <w:rsid w:val="00270A6F"/>
    <w:rsid w:val="00270F74"/>
    <w:rsid w:val="002738B6"/>
    <w:rsid w:val="002804A0"/>
    <w:rsid w:val="00283371"/>
    <w:rsid w:val="00287AD9"/>
    <w:rsid w:val="00290FEC"/>
    <w:rsid w:val="0029128D"/>
    <w:rsid w:val="00297A99"/>
    <w:rsid w:val="002A468A"/>
    <w:rsid w:val="002B0B08"/>
    <w:rsid w:val="002C28DD"/>
    <w:rsid w:val="002C2B63"/>
    <w:rsid w:val="002C485C"/>
    <w:rsid w:val="002D0ACD"/>
    <w:rsid w:val="002D0E6D"/>
    <w:rsid w:val="002D20B5"/>
    <w:rsid w:val="002D2701"/>
    <w:rsid w:val="002D5AC4"/>
    <w:rsid w:val="002D5F04"/>
    <w:rsid w:val="002E1B77"/>
    <w:rsid w:val="002F4E19"/>
    <w:rsid w:val="002F7F35"/>
    <w:rsid w:val="0030392F"/>
    <w:rsid w:val="00304EC2"/>
    <w:rsid w:val="00310A42"/>
    <w:rsid w:val="00314CC5"/>
    <w:rsid w:val="00317254"/>
    <w:rsid w:val="00317326"/>
    <w:rsid w:val="003235A3"/>
    <w:rsid w:val="0033392B"/>
    <w:rsid w:val="00337028"/>
    <w:rsid w:val="00344807"/>
    <w:rsid w:val="00345EA0"/>
    <w:rsid w:val="00351E4A"/>
    <w:rsid w:val="00353DD5"/>
    <w:rsid w:val="0036569E"/>
    <w:rsid w:val="00380664"/>
    <w:rsid w:val="003949B2"/>
    <w:rsid w:val="003B15E7"/>
    <w:rsid w:val="003B1718"/>
    <w:rsid w:val="003B360A"/>
    <w:rsid w:val="003C514C"/>
    <w:rsid w:val="003E5D73"/>
    <w:rsid w:val="003F142C"/>
    <w:rsid w:val="003F7563"/>
    <w:rsid w:val="004037ED"/>
    <w:rsid w:val="00404D56"/>
    <w:rsid w:val="0040637B"/>
    <w:rsid w:val="0040697F"/>
    <w:rsid w:val="00406D26"/>
    <w:rsid w:val="004118CC"/>
    <w:rsid w:val="004140AD"/>
    <w:rsid w:val="00417A95"/>
    <w:rsid w:val="0042232F"/>
    <w:rsid w:val="00423E37"/>
    <w:rsid w:val="0042552B"/>
    <w:rsid w:val="004259E2"/>
    <w:rsid w:val="00435915"/>
    <w:rsid w:val="004368F7"/>
    <w:rsid w:val="0044327E"/>
    <w:rsid w:val="004478AD"/>
    <w:rsid w:val="00453F05"/>
    <w:rsid w:val="004564DB"/>
    <w:rsid w:val="00461D93"/>
    <w:rsid w:val="00462ECA"/>
    <w:rsid w:val="0046350B"/>
    <w:rsid w:val="00471718"/>
    <w:rsid w:val="0048015C"/>
    <w:rsid w:val="00480CB8"/>
    <w:rsid w:val="00480E51"/>
    <w:rsid w:val="00481B02"/>
    <w:rsid w:val="0048590E"/>
    <w:rsid w:val="0049306B"/>
    <w:rsid w:val="0049438B"/>
    <w:rsid w:val="004A133D"/>
    <w:rsid w:val="004B25F9"/>
    <w:rsid w:val="004D1FBA"/>
    <w:rsid w:val="004D3E2D"/>
    <w:rsid w:val="004D694B"/>
    <w:rsid w:val="004E1440"/>
    <w:rsid w:val="004F3FC0"/>
    <w:rsid w:val="004F57B9"/>
    <w:rsid w:val="00510686"/>
    <w:rsid w:val="0051235F"/>
    <w:rsid w:val="00524589"/>
    <w:rsid w:val="00526EA9"/>
    <w:rsid w:val="00527DFE"/>
    <w:rsid w:val="00531F05"/>
    <w:rsid w:val="00532AF6"/>
    <w:rsid w:val="00533594"/>
    <w:rsid w:val="00541B81"/>
    <w:rsid w:val="00544BC7"/>
    <w:rsid w:val="0055112C"/>
    <w:rsid w:val="0055415A"/>
    <w:rsid w:val="0055675A"/>
    <w:rsid w:val="00557A18"/>
    <w:rsid w:val="00576B13"/>
    <w:rsid w:val="005A46C0"/>
    <w:rsid w:val="005A6B3D"/>
    <w:rsid w:val="005A6BD7"/>
    <w:rsid w:val="005A6E53"/>
    <w:rsid w:val="005B2B7E"/>
    <w:rsid w:val="005B48AF"/>
    <w:rsid w:val="005B71DD"/>
    <w:rsid w:val="005C3CF8"/>
    <w:rsid w:val="005C42BD"/>
    <w:rsid w:val="005D0C57"/>
    <w:rsid w:val="005D1361"/>
    <w:rsid w:val="005D1823"/>
    <w:rsid w:val="006024B1"/>
    <w:rsid w:val="00603B68"/>
    <w:rsid w:val="006042C7"/>
    <w:rsid w:val="00616072"/>
    <w:rsid w:val="00616FA7"/>
    <w:rsid w:val="0062669F"/>
    <w:rsid w:val="00631F36"/>
    <w:rsid w:val="00633030"/>
    <w:rsid w:val="0064241E"/>
    <w:rsid w:val="00647F6A"/>
    <w:rsid w:val="00652C80"/>
    <w:rsid w:val="00667155"/>
    <w:rsid w:val="00675674"/>
    <w:rsid w:val="0067602B"/>
    <w:rsid w:val="00676BFC"/>
    <w:rsid w:val="00676C08"/>
    <w:rsid w:val="00677CC2"/>
    <w:rsid w:val="00681366"/>
    <w:rsid w:val="00691EED"/>
    <w:rsid w:val="00693CF4"/>
    <w:rsid w:val="006A2449"/>
    <w:rsid w:val="006A5C0C"/>
    <w:rsid w:val="006B0C8C"/>
    <w:rsid w:val="006B2879"/>
    <w:rsid w:val="006B296B"/>
    <w:rsid w:val="006B2F95"/>
    <w:rsid w:val="006C112E"/>
    <w:rsid w:val="006C48D2"/>
    <w:rsid w:val="006C5A0C"/>
    <w:rsid w:val="006C72FB"/>
    <w:rsid w:val="006D1C75"/>
    <w:rsid w:val="006E26BA"/>
    <w:rsid w:val="006F2AEC"/>
    <w:rsid w:val="006F48F6"/>
    <w:rsid w:val="0070196C"/>
    <w:rsid w:val="00701B78"/>
    <w:rsid w:val="007027DB"/>
    <w:rsid w:val="00702899"/>
    <w:rsid w:val="00704E58"/>
    <w:rsid w:val="00705C1C"/>
    <w:rsid w:val="00706717"/>
    <w:rsid w:val="00707549"/>
    <w:rsid w:val="0071312D"/>
    <w:rsid w:val="00724956"/>
    <w:rsid w:val="00725A4B"/>
    <w:rsid w:val="007319CA"/>
    <w:rsid w:val="00733D10"/>
    <w:rsid w:val="00752999"/>
    <w:rsid w:val="00753874"/>
    <w:rsid w:val="00757075"/>
    <w:rsid w:val="00765523"/>
    <w:rsid w:val="00777DAA"/>
    <w:rsid w:val="007813B2"/>
    <w:rsid w:val="00785AA6"/>
    <w:rsid w:val="00786828"/>
    <w:rsid w:val="00787070"/>
    <w:rsid w:val="00790365"/>
    <w:rsid w:val="00795743"/>
    <w:rsid w:val="007A1C63"/>
    <w:rsid w:val="007A297A"/>
    <w:rsid w:val="007E009A"/>
    <w:rsid w:val="007E2205"/>
    <w:rsid w:val="0080185E"/>
    <w:rsid w:val="008059BC"/>
    <w:rsid w:val="0080770C"/>
    <w:rsid w:val="00807AB1"/>
    <w:rsid w:val="008149E1"/>
    <w:rsid w:val="008238B7"/>
    <w:rsid w:val="008242C5"/>
    <w:rsid w:val="0082796E"/>
    <w:rsid w:val="00832581"/>
    <w:rsid w:val="0083559D"/>
    <w:rsid w:val="00841B8E"/>
    <w:rsid w:val="00847088"/>
    <w:rsid w:val="00865E7D"/>
    <w:rsid w:val="00875B14"/>
    <w:rsid w:val="00880DD5"/>
    <w:rsid w:val="00892580"/>
    <w:rsid w:val="00895832"/>
    <w:rsid w:val="008A7E87"/>
    <w:rsid w:val="008B530C"/>
    <w:rsid w:val="008C4BD3"/>
    <w:rsid w:val="008E3BCA"/>
    <w:rsid w:val="008F7B87"/>
    <w:rsid w:val="009034FF"/>
    <w:rsid w:val="009075F4"/>
    <w:rsid w:val="00907D08"/>
    <w:rsid w:val="00912B3D"/>
    <w:rsid w:val="00914328"/>
    <w:rsid w:val="00916698"/>
    <w:rsid w:val="00917439"/>
    <w:rsid w:val="0092042B"/>
    <w:rsid w:val="00920F8C"/>
    <w:rsid w:val="0092637F"/>
    <w:rsid w:val="00927859"/>
    <w:rsid w:val="00930D1A"/>
    <w:rsid w:val="00933B5D"/>
    <w:rsid w:val="00943E2E"/>
    <w:rsid w:val="0094495B"/>
    <w:rsid w:val="00960043"/>
    <w:rsid w:val="00962711"/>
    <w:rsid w:val="0096673C"/>
    <w:rsid w:val="00971F74"/>
    <w:rsid w:val="009737B2"/>
    <w:rsid w:val="009827DB"/>
    <w:rsid w:val="00983B85"/>
    <w:rsid w:val="00984A14"/>
    <w:rsid w:val="00992E7E"/>
    <w:rsid w:val="009A5432"/>
    <w:rsid w:val="009B0013"/>
    <w:rsid w:val="009B1AB3"/>
    <w:rsid w:val="009B270D"/>
    <w:rsid w:val="009C7699"/>
    <w:rsid w:val="009D3669"/>
    <w:rsid w:val="009F1390"/>
    <w:rsid w:val="009F5590"/>
    <w:rsid w:val="009F6DC1"/>
    <w:rsid w:val="009F6EE9"/>
    <w:rsid w:val="00A12358"/>
    <w:rsid w:val="00A154B3"/>
    <w:rsid w:val="00A155CF"/>
    <w:rsid w:val="00A20C29"/>
    <w:rsid w:val="00A364CC"/>
    <w:rsid w:val="00A41009"/>
    <w:rsid w:val="00A441D6"/>
    <w:rsid w:val="00A5095C"/>
    <w:rsid w:val="00A52CB4"/>
    <w:rsid w:val="00A550C8"/>
    <w:rsid w:val="00A57A84"/>
    <w:rsid w:val="00A6044C"/>
    <w:rsid w:val="00A615BE"/>
    <w:rsid w:val="00A67918"/>
    <w:rsid w:val="00A67DC5"/>
    <w:rsid w:val="00A72366"/>
    <w:rsid w:val="00A766D8"/>
    <w:rsid w:val="00A93A95"/>
    <w:rsid w:val="00A9460A"/>
    <w:rsid w:val="00AA39B7"/>
    <w:rsid w:val="00AA5B7B"/>
    <w:rsid w:val="00AA70A6"/>
    <w:rsid w:val="00AD1A77"/>
    <w:rsid w:val="00AE3571"/>
    <w:rsid w:val="00AE4A74"/>
    <w:rsid w:val="00B03BEA"/>
    <w:rsid w:val="00B1079B"/>
    <w:rsid w:val="00B3615F"/>
    <w:rsid w:val="00B4157B"/>
    <w:rsid w:val="00B44724"/>
    <w:rsid w:val="00B44C51"/>
    <w:rsid w:val="00B62AD6"/>
    <w:rsid w:val="00B63C35"/>
    <w:rsid w:val="00B710C3"/>
    <w:rsid w:val="00B8202B"/>
    <w:rsid w:val="00B86915"/>
    <w:rsid w:val="00B8742D"/>
    <w:rsid w:val="00B97247"/>
    <w:rsid w:val="00BA7EAC"/>
    <w:rsid w:val="00BB1113"/>
    <w:rsid w:val="00BB49D2"/>
    <w:rsid w:val="00BC175C"/>
    <w:rsid w:val="00BD094C"/>
    <w:rsid w:val="00BD1234"/>
    <w:rsid w:val="00BD1E6F"/>
    <w:rsid w:val="00BD3027"/>
    <w:rsid w:val="00BE3107"/>
    <w:rsid w:val="00BF12AA"/>
    <w:rsid w:val="00BF1813"/>
    <w:rsid w:val="00BF31D9"/>
    <w:rsid w:val="00BF74DA"/>
    <w:rsid w:val="00C012B5"/>
    <w:rsid w:val="00C077B8"/>
    <w:rsid w:val="00C2562C"/>
    <w:rsid w:val="00C25785"/>
    <w:rsid w:val="00C32C3E"/>
    <w:rsid w:val="00C4038A"/>
    <w:rsid w:val="00C5030F"/>
    <w:rsid w:val="00C61460"/>
    <w:rsid w:val="00C61643"/>
    <w:rsid w:val="00C67ABE"/>
    <w:rsid w:val="00C7312B"/>
    <w:rsid w:val="00C74B44"/>
    <w:rsid w:val="00C754A2"/>
    <w:rsid w:val="00C76D6D"/>
    <w:rsid w:val="00C812DC"/>
    <w:rsid w:val="00C82D59"/>
    <w:rsid w:val="00C86425"/>
    <w:rsid w:val="00C86780"/>
    <w:rsid w:val="00C961FF"/>
    <w:rsid w:val="00C97377"/>
    <w:rsid w:val="00C97E79"/>
    <w:rsid w:val="00CA1A35"/>
    <w:rsid w:val="00CB3E78"/>
    <w:rsid w:val="00CC69C4"/>
    <w:rsid w:val="00CE38F1"/>
    <w:rsid w:val="00CF0973"/>
    <w:rsid w:val="00CF329A"/>
    <w:rsid w:val="00CF4335"/>
    <w:rsid w:val="00CF4657"/>
    <w:rsid w:val="00D001E5"/>
    <w:rsid w:val="00D06831"/>
    <w:rsid w:val="00D14DD3"/>
    <w:rsid w:val="00D14FE5"/>
    <w:rsid w:val="00D16E71"/>
    <w:rsid w:val="00D174A2"/>
    <w:rsid w:val="00D21069"/>
    <w:rsid w:val="00D27AA6"/>
    <w:rsid w:val="00D3198F"/>
    <w:rsid w:val="00D31E61"/>
    <w:rsid w:val="00D33402"/>
    <w:rsid w:val="00D4446A"/>
    <w:rsid w:val="00D563E5"/>
    <w:rsid w:val="00D60241"/>
    <w:rsid w:val="00D60BCE"/>
    <w:rsid w:val="00D6122F"/>
    <w:rsid w:val="00D71488"/>
    <w:rsid w:val="00D7650D"/>
    <w:rsid w:val="00D854B0"/>
    <w:rsid w:val="00D870C3"/>
    <w:rsid w:val="00DA2863"/>
    <w:rsid w:val="00DA4797"/>
    <w:rsid w:val="00DB730D"/>
    <w:rsid w:val="00DC0175"/>
    <w:rsid w:val="00DC5274"/>
    <w:rsid w:val="00DD0995"/>
    <w:rsid w:val="00DE6F53"/>
    <w:rsid w:val="00E05339"/>
    <w:rsid w:val="00E1420E"/>
    <w:rsid w:val="00E24FAC"/>
    <w:rsid w:val="00E2573D"/>
    <w:rsid w:val="00E26352"/>
    <w:rsid w:val="00E31F38"/>
    <w:rsid w:val="00E326C1"/>
    <w:rsid w:val="00E364EE"/>
    <w:rsid w:val="00E368D9"/>
    <w:rsid w:val="00E478DC"/>
    <w:rsid w:val="00E500BE"/>
    <w:rsid w:val="00E65FE5"/>
    <w:rsid w:val="00E8683D"/>
    <w:rsid w:val="00EA772B"/>
    <w:rsid w:val="00EC44A0"/>
    <w:rsid w:val="00EC6E7F"/>
    <w:rsid w:val="00ED08CA"/>
    <w:rsid w:val="00ED164C"/>
    <w:rsid w:val="00ED78E4"/>
    <w:rsid w:val="00F0414D"/>
    <w:rsid w:val="00F22B59"/>
    <w:rsid w:val="00F24020"/>
    <w:rsid w:val="00F46446"/>
    <w:rsid w:val="00F52ABC"/>
    <w:rsid w:val="00F6101B"/>
    <w:rsid w:val="00F61778"/>
    <w:rsid w:val="00F636FD"/>
    <w:rsid w:val="00F7558C"/>
    <w:rsid w:val="00F7764F"/>
    <w:rsid w:val="00F87305"/>
    <w:rsid w:val="00F904DF"/>
    <w:rsid w:val="00F94025"/>
    <w:rsid w:val="00FB7F49"/>
    <w:rsid w:val="00FC55EE"/>
    <w:rsid w:val="00FE5D52"/>
    <w:rsid w:val="00FF4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4BBD"/>
  <w15:chartTrackingRefBased/>
  <w15:docId w15:val="{A6D36556-F675-4985-BA0E-F41E6C89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39"/>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1DD"/>
    <w:pPr>
      <w:keepNext/>
      <w:keepLines/>
      <w:spacing w:before="40" w:after="0"/>
      <w:outlineLvl w:val="1"/>
    </w:pPr>
    <w:rPr>
      <w:rFonts w:asciiTheme="majorHAnsi" w:eastAsiaTheme="majorEastAsia" w:hAnsiTheme="majorHAnsi" w:cstheme="majorBidi"/>
      <w:color w:val="2E74B5" w:themeColor="accent1" w:themeShade="BF"/>
      <w:sz w:val="26"/>
      <w:szCs w:val="26"/>
      <w:lang w:eastAsia="en-GB"/>
    </w:rPr>
  </w:style>
  <w:style w:type="paragraph" w:styleId="Heading3">
    <w:name w:val="heading 3"/>
    <w:basedOn w:val="Normal"/>
    <w:next w:val="Normal"/>
    <w:link w:val="Heading3Char"/>
    <w:uiPriority w:val="9"/>
    <w:unhideWhenUsed/>
    <w:qFormat/>
    <w:rsid w:val="005B71DD"/>
    <w:pPr>
      <w:keepNext/>
      <w:keepLines/>
      <w:spacing w:before="40" w:after="0"/>
      <w:outlineLvl w:val="2"/>
    </w:pPr>
    <w:rPr>
      <w:rFonts w:asciiTheme="majorHAnsi" w:eastAsiaTheme="majorEastAsia" w:hAnsiTheme="majorHAnsi" w:cstheme="majorBidi"/>
      <w:color w:val="1F4D78"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75"/>
    <w:pPr>
      <w:spacing w:after="200" w:line="276" w:lineRule="auto"/>
      <w:ind w:left="720"/>
      <w:contextualSpacing/>
    </w:pPr>
    <w:rPr>
      <w:rFonts w:eastAsiaTheme="minorEastAsia"/>
      <w:lang w:eastAsia="en-GB"/>
    </w:rPr>
  </w:style>
  <w:style w:type="paragraph" w:styleId="Header">
    <w:name w:val="header"/>
    <w:basedOn w:val="Normal"/>
    <w:link w:val="HeaderChar"/>
    <w:uiPriority w:val="99"/>
    <w:unhideWhenUsed/>
    <w:rsid w:val="00E47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DC"/>
  </w:style>
  <w:style w:type="paragraph" w:styleId="Footer">
    <w:name w:val="footer"/>
    <w:basedOn w:val="Normal"/>
    <w:link w:val="FooterChar"/>
    <w:uiPriority w:val="99"/>
    <w:unhideWhenUsed/>
    <w:rsid w:val="00E47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DC"/>
  </w:style>
  <w:style w:type="character" w:styleId="Hyperlink">
    <w:name w:val="Hyperlink"/>
    <w:basedOn w:val="DefaultParagraphFont"/>
    <w:uiPriority w:val="99"/>
    <w:unhideWhenUsed/>
    <w:rsid w:val="00BF31D9"/>
    <w:rPr>
      <w:color w:val="0563C1" w:themeColor="hyperlink"/>
      <w:u w:val="single"/>
    </w:rPr>
  </w:style>
  <w:style w:type="character" w:styleId="FollowedHyperlink">
    <w:name w:val="FollowedHyperlink"/>
    <w:basedOn w:val="DefaultParagraphFont"/>
    <w:uiPriority w:val="99"/>
    <w:semiHidden/>
    <w:unhideWhenUsed/>
    <w:rsid w:val="00BF31D9"/>
    <w:rPr>
      <w:color w:val="954F72" w:themeColor="followedHyperlink"/>
      <w:u w:val="single"/>
    </w:rPr>
  </w:style>
  <w:style w:type="table" w:styleId="TableGrid">
    <w:name w:val="Table Grid"/>
    <w:basedOn w:val="TableNormal"/>
    <w:uiPriority w:val="39"/>
    <w:rsid w:val="00A6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7439"/>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DefaultParagraphFont"/>
    <w:rsid w:val="00917439"/>
  </w:style>
  <w:style w:type="character" w:customStyle="1" w:styleId="eop">
    <w:name w:val="eop"/>
    <w:basedOn w:val="DefaultParagraphFont"/>
    <w:rsid w:val="00917439"/>
  </w:style>
  <w:style w:type="character" w:customStyle="1" w:styleId="Heading2Char">
    <w:name w:val="Heading 2 Char"/>
    <w:basedOn w:val="DefaultParagraphFont"/>
    <w:link w:val="Heading2"/>
    <w:uiPriority w:val="9"/>
    <w:rsid w:val="005B71DD"/>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5B71DD"/>
    <w:rPr>
      <w:rFonts w:asciiTheme="majorHAnsi" w:eastAsiaTheme="majorEastAsia" w:hAnsiTheme="majorHAnsi" w:cstheme="majorBidi"/>
      <w:color w:val="1F4D78" w:themeColor="accent1" w:themeShade="7F"/>
      <w:sz w:val="24"/>
      <w:szCs w:val="24"/>
      <w:lang w:eastAsia="en-GB"/>
    </w:rPr>
  </w:style>
  <w:style w:type="character" w:styleId="UnresolvedMention">
    <w:name w:val="Unresolved Mention"/>
    <w:basedOn w:val="DefaultParagraphFont"/>
    <w:uiPriority w:val="99"/>
    <w:semiHidden/>
    <w:unhideWhenUsed/>
    <w:rsid w:val="00920F8C"/>
    <w:rPr>
      <w:color w:val="808080"/>
      <w:shd w:val="clear" w:color="auto" w:fill="E6E6E6"/>
    </w:rPr>
  </w:style>
  <w:style w:type="paragraph" w:styleId="Bibliography">
    <w:name w:val="Bibliography"/>
    <w:basedOn w:val="Normal"/>
    <w:next w:val="Normal"/>
    <w:uiPriority w:val="37"/>
    <w:unhideWhenUsed/>
    <w:rsid w:val="00865E7D"/>
  </w:style>
  <w:style w:type="paragraph" w:styleId="NoSpacing">
    <w:name w:val="No Spacing"/>
    <w:link w:val="NoSpacingChar"/>
    <w:uiPriority w:val="1"/>
    <w:qFormat/>
    <w:rsid w:val="00DA47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797"/>
    <w:rPr>
      <w:rFonts w:eastAsiaTheme="minorEastAsia"/>
      <w:lang w:val="en-US"/>
    </w:rPr>
  </w:style>
  <w:style w:type="table" w:styleId="GridTable4">
    <w:name w:val="Grid Table 4"/>
    <w:basedOn w:val="TableNormal"/>
    <w:uiPriority w:val="49"/>
    <w:rsid w:val="00705C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4D69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6944">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70229435">
      <w:bodyDiv w:val="1"/>
      <w:marLeft w:val="0"/>
      <w:marRight w:val="0"/>
      <w:marTop w:val="0"/>
      <w:marBottom w:val="0"/>
      <w:divBdr>
        <w:top w:val="none" w:sz="0" w:space="0" w:color="auto"/>
        <w:left w:val="none" w:sz="0" w:space="0" w:color="auto"/>
        <w:bottom w:val="none" w:sz="0" w:space="0" w:color="auto"/>
        <w:right w:val="none" w:sz="0" w:space="0" w:color="auto"/>
      </w:divBdr>
      <w:divsChild>
        <w:div w:id="1178615036">
          <w:marLeft w:val="547"/>
          <w:marRight w:val="0"/>
          <w:marTop w:val="154"/>
          <w:marBottom w:val="0"/>
          <w:divBdr>
            <w:top w:val="none" w:sz="0" w:space="0" w:color="auto"/>
            <w:left w:val="none" w:sz="0" w:space="0" w:color="auto"/>
            <w:bottom w:val="none" w:sz="0" w:space="0" w:color="auto"/>
            <w:right w:val="none" w:sz="0" w:space="0" w:color="auto"/>
          </w:divBdr>
        </w:div>
        <w:div w:id="1784765066">
          <w:marLeft w:val="547"/>
          <w:marRight w:val="0"/>
          <w:marTop w:val="154"/>
          <w:marBottom w:val="0"/>
          <w:divBdr>
            <w:top w:val="none" w:sz="0" w:space="0" w:color="auto"/>
            <w:left w:val="none" w:sz="0" w:space="0" w:color="auto"/>
            <w:bottom w:val="none" w:sz="0" w:space="0" w:color="auto"/>
            <w:right w:val="none" w:sz="0" w:space="0" w:color="auto"/>
          </w:divBdr>
        </w:div>
        <w:div w:id="1643542054">
          <w:marLeft w:val="547"/>
          <w:marRight w:val="0"/>
          <w:marTop w:val="154"/>
          <w:marBottom w:val="0"/>
          <w:divBdr>
            <w:top w:val="none" w:sz="0" w:space="0" w:color="auto"/>
            <w:left w:val="none" w:sz="0" w:space="0" w:color="auto"/>
            <w:bottom w:val="none" w:sz="0" w:space="0" w:color="auto"/>
            <w:right w:val="none" w:sz="0" w:space="0" w:color="auto"/>
          </w:divBdr>
        </w:div>
        <w:div w:id="1500728539">
          <w:marLeft w:val="547"/>
          <w:marRight w:val="0"/>
          <w:marTop w:val="154"/>
          <w:marBottom w:val="0"/>
          <w:divBdr>
            <w:top w:val="none" w:sz="0" w:space="0" w:color="auto"/>
            <w:left w:val="none" w:sz="0" w:space="0" w:color="auto"/>
            <w:bottom w:val="none" w:sz="0" w:space="0" w:color="auto"/>
            <w:right w:val="none" w:sz="0" w:space="0" w:color="auto"/>
          </w:divBdr>
        </w:div>
      </w:divsChild>
    </w:div>
    <w:div w:id="459154833">
      <w:bodyDiv w:val="1"/>
      <w:marLeft w:val="0"/>
      <w:marRight w:val="0"/>
      <w:marTop w:val="0"/>
      <w:marBottom w:val="0"/>
      <w:divBdr>
        <w:top w:val="none" w:sz="0" w:space="0" w:color="auto"/>
        <w:left w:val="none" w:sz="0" w:space="0" w:color="auto"/>
        <w:bottom w:val="none" w:sz="0" w:space="0" w:color="auto"/>
        <w:right w:val="none" w:sz="0" w:space="0" w:color="auto"/>
      </w:divBdr>
    </w:div>
    <w:div w:id="463424542">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712997095">
      <w:bodyDiv w:val="1"/>
      <w:marLeft w:val="0"/>
      <w:marRight w:val="0"/>
      <w:marTop w:val="0"/>
      <w:marBottom w:val="0"/>
      <w:divBdr>
        <w:top w:val="none" w:sz="0" w:space="0" w:color="auto"/>
        <w:left w:val="none" w:sz="0" w:space="0" w:color="auto"/>
        <w:bottom w:val="none" w:sz="0" w:space="0" w:color="auto"/>
        <w:right w:val="none" w:sz="0" w:space="0" w:color="auto"/>
      </w:divBdr>
      <w:divsChild>
        <w:div w:id="1658338701">
          <w:marLeft w:val="547"/>
          <w:marRight w:val="0"/>
          <w:marTop w:val="115"/>
          <w:marBottom w:val="0"/>
          <w:divBdr>
            <w:top w:val="none" w:sz="0" w:space="0" w:color="auto"/>
            <w:left w:val="none" w:sz="0" w:space="0" w:color="auto"/>
            <w:bottom w:val="none" w:sz="0" w:space="0" w:color="auto"/>
            <w:right w:val="none" w:sz="0" w:space="0" w:color="auto"/>
          </w:divBdr>
        </w:div>
        <w:div w:id="1482963901">
          <w:marLeft w:val="547"/>
          <w:marRight w:val="0"/>
          <w:marTop w:val="115"/>
          <w:marBottom w:val="0"/>
          <w:divBdr>
            <w:top w:val="none" w:sz="0" w:space="0" w:color="auto"/>
            <w:left w:val="none" w:sz="0" w:space="0" w:color="auto"/>
            <w:bottom w:val="none" w:sz="0" w:space="0" w:color="auto"/>
            <w:right w:val="none" w:sz="0" w:space="0" w:color="auto"/>
          </w:divBdr>
        </w:div>
        <w:div w:id="462357076">
          <w:marLeft w:val="547"/>
          <w:marRight w:val="0"/>
          <w:marTop w:val="115"/>
          <w:marBottom w:val="0"/>
          <w:divBdr>
            <w:top w:val="none" w:sz="0" w:space="0" w:color="auto"/>
            <w:left w:val="none" w:sz="0" w:space="0" w:color="auto"/>
            <w:bottom w:val="none" w:sz="0" w:space="0" w:color="auto"/>
            <w:right w:val="none" w:sz="0" w:space="0" w:color="auto"/>
          </w:divBdr>
        </w:div>
        <w:div w:id="1527793210">
          <w:marLeft w:val="547"/>
          <w:marRight w:val="0"/>
          <w:marTop w:val="115"/>
          <w:marBottom w:val="0"/>
          <w:divBdr>
            <w:top w:val="none" w:sz="0" w:space="0" w:color="auto"/>
            <w:left w:val="none" w:sz="0" w:space="0" w:color="auto"/>
            <w:bottom w:val="none" w:sz="0" w:space="0" w:color="auto"/>
            <w:right w:val="none" w:sz="0" w:space="0" w:color="auto"/>
          </w:divBdr>
        </w:div>
      </w:divsChild>
    </w:div>
    <w:div w:id="814877291">
      <w:bodyDiv w:val="1"/>
      <w:marLeft w:val="0"/>
      <w:marRight w:val="0"/>
      <w:marTop w:val="0"/>
      <w:marBottom w:val="0"/>
      <w:divBdr>
        <w:top w:val="none" w:sz="0" w:space="0" w:color="auto"/>
        <w:left w:val="none" w:sz="0" w:space="0" w:color="auto"/>
        <w:bottom w:val="none" w:sz="0" w:space="0" w:color="auto"/>
        <w:right w:val="none" w:sz="0" w:space="0" w:color="auto"/>
      </w:divBdr>
    </w:div>
    <w:div w:id="839272886">
      <w:bodyDiv w:val="1"/>
      <w:marLeft w:val="0"/>
      <w:marRight w:val="0"/>
      <w:marTop w:val="0"/>
      <w:marBottom w:val="0"/>
      <w:divBdr>
        <w:top w:val="none" w:sz="0" w:space="0" w:color="auto"/>
        <w:left w:val="none" w:sz="0" w:space="0" w:color="auto"/>
        <w:bottom w:val="none" w:sz="0" w:space="0" w:color="auto"/>
        <w:right w:val="none" w:sz="0" w:space="0" w:color="auto"/>
      </w:divBdr>
    </w:div>
    <w:div w:id="926378524">
      <w:bodyDiv w:val="1"/>
      <w:marLeft w:val="0"/>
      <w:marRight w:val="0"/>
      <w:marTop w:val="0"/>
      <w:marBottom w:val="0"/>
      <w:divBdr>
        <w:top w:val="none" w:sz="0" w:space="0" w:color="auto"/>
        <w:left w:val="none" w:sz="0" w:space="0" w:color="auto"/>
        <w:bottom w:val="none" w:sz="0" w:space="0" w:color="auto"/>
        <w:right w:val="none" w:sz="0" w:space="0" w:color="auto"/>
      </w:divBdr>
    </w:div>
    <w:div w:id="1005132091">
      <w:bodyDiv w:val="1"/>
      <w:marLeft w:val="0"/>
      <w:marRight w:val="0"/>
      <w:marTop w:val="0"/>
      <w:marBottom w:val="0"/>
      <w:divBdr>
        <w:top w:val="none" w:sz="0" w:space="0" w:color="auto"/>
        <w:left w:val="none" w:sz="0" w:space="0" w:color="auto"/>
        <w:bottom w:val="none" w:sz="0" w:space="0" w:color="auto"/>
        <w:right w:val="none" w:sz="0" w:space="0" w:color="auto"/>
      </w:divBdr>
    </w:div>
    <w:div w:id="1042092410">
      <w:bodyDiv w:val="1"/>
      <w:marLeft w:val="0"/>
      <w:marRight w:val="0"/>
      <w:marTop w:val="0"/>
      <w:marBottom w:val="0"/>
      <w:divBdr>
        <w:top w:val="none" w:sz="0" w:space="0" w:color="auto"/>
        <w:left w:val="none" w:sz="0" w:space="0" w:color="auto"/>
        <w:bottom w:val="none" w:sz="0" w:space="0" w:color="auto"/>
        <w:right w:val="none" w:sz="0" w:space="0" w:color="auto"/>
      </w:divBdr>
    </w:div>
    <w:div w:id="1225025931">
      <w:bodyDiv w:val="1"/>
      <w:marLeft w:val="0"/>
      <w:marRight w:val="0"/>
      <w:marTop w:val="0"/>
      <w:marBottom w:val="0"/>
      <w:divBdr>
        <w:top w:val="none" w:sz="0" w:space="0" w:color="auto"/>
        <w:left w:val="none" w:sz="0" w:space="0" w:color="auto"/>
        <w:bottom w:val="none" w:sz="0" w:space="0" w:color="auto"/>
        <w:right w:val="none" w:sz="0" w:space="0" w:color="auto"/>
      </w:divBdr>
    </w:div>
    <w:div w:id="1278372027">
      <w:bodyDiv w:val="1"/>
      <w:marLeft w:val="0"/>
      <w:marRight w:val="0"/>
      <w:marTop w:val="0"/>
      <w:marBottom w:val="0"/>
      <w:divBdr>
        <w:top w:val="none" w:sz="0" w:space="0" w:color="auto"/>
        <w:left w:val="none" w:sz="0" w:space="0" w:color="auto"/>
        <w:bottom w:val="none" w:sz="0" w:space="0" w:color="auto"/>
        <w:right w:val="none" w:sz="0" w:space="0" w:color="auto"/>
      </w:divBdr>
    </w:div>
    <w:div w:id="1329332408">
      <w:bodyDiv w:val="1"/>
      <w:marLeft w:val="0"/>
      <w:marRight w:val="0"/>
      <w:marTop w:val="0"/>
      <w:marBottom w:val="0"/>
      <w:divBdr>
        <w:top w:val="none" w:sz="0" w:space="0" w:color="auto"/>
        <w:left w:val="none" w:sz="0" w:space="0" w:color="auto"/>
        <w:bottom w:val="none" w:sz="0" w:space="0" w:color="auto"/>
        <w:right w:val="none" w:sz="0" w:space="0" w:color="auto"/>
      </w:divBdr>
    </w:div>
    <w:div w:id="1360203063">
      <w:bodyDiv w:val="1"/>
      <w:marLeft w:val="0"/>
      <w:marRight w:val="0"/>
      <w:marTop w:val="0"/>
      <w:marBottom w:val="0"/>
      <w:divBdr>
        <w:top w:val="none" w:sz="0" w:space="0" w:color="auto"/>
        <w:left w:val="none" w:sz="0" w:space="0" w:color="auto"/>
        <w:bottom w:val="none" w:sz="0" w:space="0" w:color="auto"/>
        <w:right w:val="none" w:sz="0" w:space="0" w:color="auto"/>
      </w:divBdr>
    </w:div>
    <w:div w:id="1544441682">
      <w:bodyDiv w:val="1"/>
      <w:marLeft w:val="0"/>
      <w:marRight w:val="0"/>
      <w:marTop w:val="0"/>
      <w:marBottom w:val="0"/>
      <w:divBdr>
        <w:top w:val="none" w:sz="0" w:space="0" w:color="auto"/>
        <w:left w:val="none" w:sz="0" w:space="0" w:color="auto"/>
        <w:bottom w:val="none" w:sz="0" w:space="0" w:color="auto"/>
        <w:right w:val="none" w:sz="0" w:space="0" w:color="auto"/>
      </w:divBdr>
    </w:div>
    <w:div w:id="1585796342">
      <w:bodyDiv w:val="1"/>
      <w:marLeft w:val="0"/>
      <w:marRight w:val="0"/>
      <w:marTop w:val="0"/>
      <w:marBottom w:val="0"/>
      <w:divBdr>
        <w:top w:val="none" w:sz="0" w:space="0" w:color="auto"/>
        <w:left w:val="none" w:sz="0" w:space="0" w:color="auto"/>
        <w:bottom w:val="none" w:sz="0" w:space="0" w:color="auto"/>
        <w:right w:val="none" w:sz="0" w:space="0" w:color="auto"/>
      </w:divBdr>
      <w:divsChild>
        <w:div w:id="1492135977">
          <w:marLeft w:val="547"/>
          <w:marRight w:val="0"/>
          <w:marTop w:val="154"/>
          <w:marBottom w:val="0"/>
          <w:divBdr>
            <w:top w:val="none" w:sz="0" w:space="0" w:color="auto"/>
            <w:left w:val="none" w:sz="0" w:space="0" w:color="auto"/>
            <w:bottom w:val="none" w:sz="0" w:space="0" w:color="auto"/>
            <w:right w:val="none" w:sz="0" w:space="0" w:color="auto"/>
          </w:divBdr>
        </w:div>
        <w:div w:id="2142378395">
          <w:marLeft w:val="547"/>
          <w:marRight w:val="0"/>
          <w:marTop w:val="154"/>
          <w:marBottom w:val="0"/>
          <w:divBdr>
            <w:top w:val="none" w:sz="0" w:space="0" w:color="auto"/>
            <w:left w:val="none" w:sz="0" w:space="0" w:color="auto"/>
            <w:bottom w:val="none" w:sz="0" w:space="0" w:color="auto"/>
            <w:right w:val="none" w:sz="0" w:space="0" w:color="auto"/>
          </w:divBdr>
        </w:div>
        <w:div w:id="801769282">
          <w:marLeft w:val="547"/>
          <w:marRight w:val="0"/>
          <w:marTop w:val="154"/>
          <w:marBottom w:val="0"/>
          <w:divBdr>
            <w:top w:val="none" w:sz="0" w:space="0" w:color="auto"/>
            <w:left w:val="none" w:sz="0" w:space="0" w:color="auto"/>
            <w:bottom w:val="none" w:sz="0" w:space="0" w:color="auto"/>
            <w:right w:val="none" w:sz="0" w:space="0" w:color="auto"/>
          </w:divBdr>
        </w:div>
        <w:div w:id="1426145200">
          <w:marLeft w:val="547"/>
          <w:marRight w:val="0"/>
          <w:marTop w:val="154"/>
          <w:marBottom w:val="0"/>
          <w:divBdr>
            <w:top w:val="none" w:sz="0" w:space="0" w:color="auto"/>
            <w:left w:val="none" w:sz="0" w:space="0" w:color="auto"/>
            <w:bottom w:val="none" w:sz="0" w:space="0" w:color="auto"/>
            <w:right w:val="none" w:sz="0" w:space="0" w:color="auto"/>
          </w:divBdr>
        </w:div>
      </w:divsChild>
    </w:div>
    <w:div w:id="1812137002">
      <w:bodyDiv w:val="1"/>
      <w:marLeft w:val="0"/>
      <w:marRight w:val="0"/>
      <w:marTop w:val="0"/>
      <w:marBottom w:val="0"/>
      <w:divBdr>
        <w:top w:val="none" w:sz="0" w:space="0" w:color="auto"/>
        <w:left w:val="none" w:sz="0" w:space="0" w:color="auto"/>
        <w:bottom w:val="none" w:sz="0" w:space="0" w:color="auto"/>
        <w:right w:val="none" w:sz="0" w:space="0" w:color="auto"/>
      </w:divBdr>
    </w:div>
    <w:div w:id="1832065872">
      <w:bodyDiv w:val="1"/>
      <w:marLeft w:val="0"/>
      <w:marRight w:val="0"/>
      <w:marTop w:val="0"/>
      <w:marBottom w:val="0"/>
      <w:divBdr>
        <w:top w:val="none" w:sz="0" w:space="0" w:color="auto"/>
        <w:left w:val="none" w:sz="0" w:space="0" w:color="auto"/>
        <w:bottom w:val="none" w:sz="0" w:space="0" w:color="auto"/>
        <w:right w:val="none" w:sz="0" w:space="0" w:color="auto"/>
      </w:divBdr>
    </w:div>
    <w:div w:id="1933469711">
      <w:bodyDiv w:val="1"/>
      <w:marLeft w:val="0"/>
      <w:marRight w:val="0"/>
      <w:marTop w:val="0"/>
      <w:marBottom w:val="0"/>
      <w:divBdr>
        <w:top w:val="none" w:sz="0" w:space="0" w:color="auto"/>
        <w:left w:val="none" w:sz="0" w:space="0" w:color="auto"/>
        <w:bottom w:val="none" w:sz="0" w:space="0" w:color="auto"/>
        <w:right w:val="none" w:sz="0" w:space="0" w:color="auto"/>
      </w:divBdr>
    </w:div>
    <w:div w:id="1954092263">
      <w:bodyDiv w:val="1"/>
      <w:marLeft w:val="0"/>
      <w:marRight w:val="0"/>
      <w:marTop w:val="0"/>
      <w:marBottom w:val="0"/>
      <w:divBdr>
        <w:top w:val="none" w:sz="0" w:space="0" w:color="auto"/>
        <w:left w:val="none" w:sz="0" w:space="0" w:color="auto"/>
        <w:bottom w:val="none" w:sz="0" w:space="0" w:color="auto"/>
        <w:right w:val="none" w:sz="0" w:space="0" w:color="auto"/>
      </w:divBdr>
    </w:div>
    <w:div w:id="1956591782">
      <w:bodyDiv w:val="1"/>
      <w:marLeft w:val="0"/>
      <w:marRight w:val="0"/>
      <w:marTop w:val="0"/>
      <w:marBottom w:val="0"/>
      <w:divBdr>
        <w:top w:val="none" w:sz="0" w:space="0" w:color="auto"/>
        <w:left w:val="none" w:sz="0" w:space="0" w:color="auto"/>
        <w:bottom w:val="none" w:sz="0" w:space="0" w:color="auto"/>
        <w:right w:val="none" w:sz="0" w:space="0" w:color="auto"/>
      </w:divBdr>
    </w:div>
    <w:div w:id="198072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softwarerequirements</b:Tag>
    <b:SourceType>DocumentFromInternetSite</b:SourceType>
    <b:Guid>{B61F9F05-2FD4-4611-BF44-93BBE2D748B9}</b:Guid>
    <b:Title>Software Requirements Specification (SRS), What You NEED To Know</b:Title>
    <b:Year>2017</b:Year>
    <b:YearAccessed>2017</b:YearAccessed>
    <b:MonthAccessed>December</b:MonthAccessed>
    <b:DayAccessed>6</b:DayAccessed>
    <b:URL>http://www.gatherspace.com/static/software_requirement_specification.html</b:URL>
    <b:Month>March</b:Month>
    <b:Day>28</b:Day>
    <b:Author>
      <b:Author>
        <b:NameList>
          <b:Person>
            <b:Last>Levy</b:Last>
            <b:First>Darren</b:First>
          </b:Person>
        </b:NameList>
      </b:Author>
    </b:Author>
    <b:RefOrder>1</b:RefOrder>
  </b:Source>
  <b:Source>
    <b:Tag>identifyingstakeholders</b:Tag>
    <b:SourceType>InternetSite</b:SourceType>
    <b:Guid>{7947BB00-4AC9-4313-9FAE-B018B10A904F}</b:Guid>
    <b:Author>
      <b:Author>
        <b:NameList>
          <b:Person>
            <b:Last>Lohrey</b:Last>
            <b:First>Jackie</b:First>
          </b:Person>
        </b:NameList>
      </b:Author>
    </b:Author>
    <b:Title>the importance of identifying stakeholders in a project</b:Title>
    <b:Year>2009</b:Year>
    <b:URL>http://smallbusiness.chron.com/importance-identifying-stakeholders-project-74730.html</b:URL>
    <b:RefOrder>2</b:RefOrder>
  </b:Source>
  <b:Source>
    <b:Tag>Mar</b:Tag>
    <b:SourceType>InternetSite</b:SourceType>
    <b:Guid>{66C51CB7-6C3A-4461-AC38-EC07CC311BE9}</b:Guid>
    <b:Author>
      <b:Author>
        <b:NameList>
          <b:Person>
            <b:Last>Rouse</b:Last>
            <b:First>Margaret</b:First>
          </b:Person>
        </b:NameList>
      </b:Author>
    </b:Author>
    <b:Title>techtarget</b:Title>
    <b:URL>http://whatis.techtarget.com/definition/business-process-modeling</b:URL>
    <b:RefOrder>3</b:RefOrder>
  </b:Source>
  <b:Source>
    <b:Tag>Kar15</b:Tag>
    <b:SourceType>Book</b:SourceType>
    <b:Guid>{B4075E88-6AF5-4900-B40C-CA58E7D48127}</b:Guid>
    <b:Author>
      <b:Author>
        <b:NameList>
          <b:Person>
            <b:Last>Cox</b:Last>
            <b:First>Karl</b:First>
            <b:Middle>A.</b:Middle>
          </b:Person>
        </b:NameList>
      </b:Author>
    </b:Author>
    <b:Title>Strategic Requirements Analysis</b:Title>
    <b:Year>2015</b:Year>
    <b:RefOrder>4</b:RefOrder>
  </b:Source>
  <b:Source>
    <b:Tag>Pro</b:Tag>
    <b:SourceType>InternetSite</b:SourceType>
    <b:Guid>{0D5A8425-2A41-4C78-9A9D-9998B7BBFBD3}</b:Guid>
    <b:Title>Project Performance International</b:Title>
    <b:URL>http://www.ppi-int.com/systems-engineering/types-of-requirements.php</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90E8E-D0C3-4C70-9D78-F53D4237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37</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MODUE CI143: Requirements Analysis</vt:lpstr>
    </vt:vector>
  </TitlesOfParts>
  <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MODUE CI143: Requirements Analysis</dc:title>
  <dc:subject/>
  <dc:creator>John Vos</dc:creator>
  <cp:keywords/>
  <dc:description/>
  <cp:lastModifiedBy>John Vos</cp:lastModifiedBy>
  <cp:revision>16</cp:revision>
  <dcterms:created xsi:type="dcterms:W3CDTF">2017-12-08T18:09:00Z</dcterms:created>
  <dcterms:modified xsi:type="dcterms:W3CDTF">2017-12-08T18:23:00Z</dcterms:modified>
</cp:coreProperties>
</file>